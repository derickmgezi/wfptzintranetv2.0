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B40C5" w14:textId="77777777" w:rsidR="00091C49" w:rsidRDefault="00091C49" w:rsidP="00091C49">
      <w:pPr>
        <w:pStyle w:val="Heading1"/>
        <w:spacing w:before="0"/>
        <w:jc w:val="center"/>
        <w:rPr>
          <w:b/>
        </w:rPr>
      </w:pPr>
      <w:r>
        <w:rPr>
          <w:b/>
        </w:rPr>
        <w:t>CHOICE OF MODALITIES/PRIORITIZATION PLAN COMP SECTIONS</w:t>
      </w:r>
    </w:p>
    <w:p w14:paraId="4E40A0AE" w14:textId="77777777" w:rsidR="00DF3CF9" w:rsidRDefault="00DF3CF9" w:rsidP="00091C49">
      <w:pPr>
        <w:pStyle w:val="Heading1"/>
        <w:spacing w:before="0"/>
        <w:jc w:val="center"/>
        <w:rPr>
          <w:b/>
        </w:rPr>
      </w:pPr>
      <w:r w:rsidRPr="00C00668">
        <w:rPr>
          <w:b/>
        </w:rPr>
        <w:t xml:space="preserve">Steps to Complete the </w:t>
      </w:r>
      <w:r>
        <w:rPr>
          <w:b/>
        </w:rPr>
        <w:t>Narrative and Prioritization Table</w:t>
      </w:r>
    </w:p>
    <w:p w14:paraId="20610842" w14:textId="77777777" w:rsidR="00DF3CF9" w:rsidRDefault="00DF3CF9" w:rsidP="00091C49">
      <w:pPr>
        <w:pStyle w:val="Heading1"/>
        <w:spacing w:before="0"/>
        <w:jc w:val="center"/>
        <w:rPr>
          <w:b/>
        </w:rPr>
      </w:pPr>
      <w:r>
        <w:rPr>
          <w:b/>
        </w:rPr>
        <w:t xml:space="preserve">2018 </w:t>
      </w:r>
      <w:r w:rsidRPr="00C00668">
        <w:rPr>
          <w:b/>
        </w:rPr>
        <w:t>COMP</w:t>
      </w:r>
    </w:p>
    <w:p w14:paraId="458685AC" w14:textId="77777777" w:rsidR="00DF3CF9" w:rsidRDefault="00DF3CF9" w:rsidP="00DF3CF9"/>
    <w:p w14:paraId="54C2EC14" w14:textId="77777777" w:rsidR="00DF3CF9" w:rsidRDefault="00DF3CF9" w:rsidP="00DF3CF9">
      <w:r>
        <w:t>To facilitate the completion of the manual entry sections of the COMP, we provide below the pertinent template</w:t>
      </w:r>
      <w:r w:rsidR="00570F46">
        <w:t xml:space="preserve"> in WORD</w:t>
      </w:r>
      <w:r>
        <w:t xml:space="preserve"> that </w:t>
      </w:r>
      <w:r w:rsidR="00570F46">
        <w:t>Country Offices are required</w:t>
      </w:r>
      <w:r>
        <w:t xml:space="preserve"> to fill out:  1) Narrative of the Choice of the Transfer Modalities; and 2) Narrative of the Prioritization Plan; and 3) the Prioritization Table of Activities. </w:t>
      </w:r>
    </w:p>
    <w:p w14:paraId="54E797E0" w14:textId="77777777" w:rsidR="00DF3CF9" w:rsidRDefault="00DF3CF9" w:rsidP="00570F46">
      <w:pPr>
        <w:pStyle w:val="NoSpacing"/>
      </w:pPr>
      <w:r>
        <w:t>It is proposed that these</w:t>
      </w:r>
      <w:r w:rsidR="00570F46">
        <w:t xml:space="preserve"> sections are approved b</w:t>
      </w:r>
      <w:r>
        <w:t xml:space="preserve">y </w:t>
      </w:r>
      <w:r w:rsidR="00570F46">
        <w:t>the Country</w:t>
      </w:r>
      <w:r>
        <w:t xml:space="preserve"> </w:t>
      </w:r>
      <w:r w:rsidR="00570F46">
        <w:t xml:space="preserve">Offices </w:t>
      </w:r>
      <w:r>
        <w:t xml:space="preserve">and cleared by </w:t>
      </w:r>
      <w:r w:rsidR="00570F46">
        <w:t>Regional Bureaux</w:t>
      </w:r>
      <w:r>
        <w:t xml:space="preserve"> </w:t>
      </w:r>
      <w:r w:rsidR="00570F46">
        <w:t>by 28</w:t>
      </w:r>
      <w:r w:rsidR="00570F46" w:rsidRPr="00570F46">
        <w:rPr>
          <w:vertAlign w:val="superscript"/>
        </w:rPr>
        <w:t>th</w:t>
      </w:r>
      <w:r w:rsidR="00570F46">
        <w:t xml:space="preserve"> September</w:t>
      </w:r>
      <w:r>
        <w:t xml:space="preserve">, so that they are readily available when the </w:t>
      </w:r>
      <w:r w:rsidR="00570F46">
        <w:t xml:space="preserve">COMP </w:t>
      </w:r>
      <w:r>
        <w:t xml:space="preserve">automation is </w:t>
      </w:r>
      <w:r w:rsidR="00570F46">
        <w:t xml:space="preserve">open for inserting the text and data information. </w:t>
      </w:r>
      <w:r>
        <w:t xml:space="preserve"> In this way, we anticipate one step of the process </w:t>
      </w:r>
      <w:r w:rsidR="00570F46">
        <w:t>as</w:t>
      </w:r>
      <w:r>
        <w:t xml:space="preserve"> all you are required to do </w:t>
      </w:r>
      <w:r w:rsidR="00570F46">
        <w:t>would be</w:t>
      </w:r>
      <w:r>
        <w:t xml:space="preserve"> to paste th</w:t>
      </w:r>
      <w:r w:rsidR="00570F46">
        <w:t>e</w:t>
      </w:r>
      <w:r>
        <w:t xml:space="preserve"> information </w:t>
      </w:r>
      <w:r w:rsidR="00570F46">
        <w:t>(already approved by the RB) into the COMP template online.</w:t>
      </w:r>
    </w:p>
    <w:p w14:paraId="53BA59B2" w14:textId="77777777" w:rsidR="00091C49" w:rsidRDefault="00091C49" w:rsidP="00570F46">
      <w:pPr>
        <w:pStyle w:val="NoSpacing"/>
      </w:pPr>
    </w:p>
    <w:p w14:paraId="2F0FDC07" w14:textId="77777777" w:rsidR="00DF3CF9" w:rsidRDefault="00E94615" w:rsidP="00DF3CF9">
      <w:pPr>
        <w:pStyle w:val="Heading1"/>
      </w:pPr>
      <w:r>
        <w:t xml:space="preserve">1. </w:t>
      </w:r>
      <w:r w:rsidR="00DF3CF9">
        <w:t>TRANSFER MODALITIES</w:t>
      </w:r>
    </w:p>
    <w:p w14:paraId="0E78D4A2" w14:textId="77777777" w:rsidR="00DF3CF9" w:rsidRDefault="00DF3CF9" w:rsidP="00DF3CF9">
      <w:r>
        <w:t xml:space="preserve">The purpose of the transfer modalities section is to give an overview of the proportion of assistance which will be provided through the different transfer modalities in terms of USD and beneficiaries. </w:t>
      </w:r>
    </w:p>
    <w:p w14:paraId="4C820765" w14:textId="77777777" w:rsidR="00DF3CF9" w:rsidRDefault="00DF3CF9" w:rsidP="00DF3CF9">
      <w:r>
        <w:t>The automated section includes four graphs:</w:t>
      </w:r>
    </w:p>
    <w:p w14:paraId="33627E8A" w14:textId="77777777" w:rsidR="00DF3CF9" w:rsidRDefault="00DF3CF9" w:rsidP="00DF3CF9">
      <w:r>
        <w:t>i.</w:t>
      </w:r>
      <w:r>
        <w:tab/>
        <w:t>Modality of Transfer by Strategic Outcome and USD</w:t>
      </w:r>
    </w:p>
    <w:p w14:paraId="649D4D98" w14:textId="77777777" w:rsidR="00DF3CF9" w:rsidRDefault="00DF3CF9" w:rsidP="00DF3CF9">
      <w:r>
        <w:t>ii.</w:t>
      </w:r>
      <w:r>
        <w:tab/>
        <w:t>Modality of Transfer by Activity and USD</w:t>
      </w:r>
    </w:p>
    <w:p w14:paraId="01B6BBC8" w14:textId="77777777" w:rsidR="00DF3CF9" w:rsidRDefault="00DF3CF9" w:rsidP="00DF3CF9">
      <w:r>
        <w:t>iii.</w:t>
      </w:r>
      <w:r>
        <w:tab/>
        <w:t>Modality of Transfer by Strategic Outcome and Beneficiaries</w:t>
      </w:r>
    </w:p>
    <w:p w14:paraId="5A4E88EC" w14:textId="77777777" w:rsidR="00DF3CF9" w:rsidRDefault="00DF3CF9" w:rsidP="00DF3CF9">
      <w:r>
        <w:t>iv.</w:t>
      </w:r>
      <w:r>
        <w:tab/>
        <w:t>Modality of Transfer by Activity and Beneficiaries</w:t>
      </w:r>
    </w:p>
    <w:p w14:paraId="11E7B874" w14:textId="77777777" w:rsidR="00D868A0" w:rsidRDefault="00D868A0" w:rsidP="00D868A0">
      <w:r w:rsidRPr="00801AEA">
        <w:rPr>
          <w:b/>
          <w:i/>
        </w:rPr>
        <w:t>Required Narrative:</w:t>
      </w:r>
      <w:r>
        <w:t xml:space="preserve">  this section also contains the rationale for the choice of modalities as an explanatory narrative text which you are asked to fill out:  </w:t>
      </w:r>
    </w:p>
    <w:p w14:paraId="019C0825" w14:textId="77777777" w:rsidR="00D868A0" w:rsidRDefault="00D868A0" w:rsidP="00D868A0">
      <w:pPr>
        <w:pStyle w:val="Heading1"/>
      </w:pPr>
      <w:r>
        <w:br w:type="column"/>
      </w:r>
      <w:r w:rsidRPr="007C628D">
        <w:lastRenderedPageBreak/>
        <w:t>RATIONALE OF MODALITY CHOICE</w:t>
      </w:r>
    </w:p>
    <w:p w14:paraId="59F12A4A" w14:textId="77777777" w:rsidR="00D868A0" w:rsidRDefault="00D868A0" w:rsidP="00D868A0">
      <w:pPr>
        <w:pStyle w:val="Heading2"/>
      </w:pPr>
      <w:r>
        <w:t>COMP 2018</w:t>
      </w:r>
    </w:p>
    <w:p w14:paraId="13F0313A" w14:textId="77777777" w:rsidR="00D868A0" w:rsidRDefault="001F4A44" w:rsidP="00D868A0">
      <w:pPr>
        <w:pStyle w:val="Heading2"/>
      </w:pPr>
      <w:r>
        <w:t>TANZANIA</w:t>
      </w:r>
    </w:p>
    <w:p w14:paraId="009D42EF" w14:textId="77777777" w:rsidR="00D868A0" w:rsidRDefault="00D868A0" w:rsidP="00D868A0">
      <w:pPr>
        <w:spacing w:after="0"/>
        <w:rPr>
          <w:b/>
        </w:rPr>
      </w:pPr>
    </w:p>
    <w:tbl>
      <w:tblPr>
        <w:tblStyle w:val="TableGrid"/>
        <w:tblW w:w="5034" w:type="pct"/>
        <w:tblLook w:val="04A0" w:firstRow="1" w:lastRow="0" w:firstColumn="1" w:lastColumn="0" w:noHBand="0" w:noVBand="1"/>
      </w:tblPr>
      <w:tblGrid>
        <w:gridCol w:w="9124"/>
      </w:tblGrid>
      <w:tr w:rsidR="00D868A0" w14:paraId="2991FEE7" w14:textId="77777777" w:rsidTr="009A7896">
        <w:trPr>
          <w:trHeight w:val="7321"/>
        </w:trPr>
        <w:tc>
          <w:tcPr>
            <w:tcW w:w="5000" w:type="pct"/>
          </w:tcPr>
          <w:p w14:paraId="2C1D7B87" w14:textId="4D8AD74D" w:rsidR="00116ACC" w:rsidDel="0034431D" w:rsidRDefault="00116ACC" w:rsidP="00116ACC">
            <w:pPr>
              <w:jc w:val="both"/>
              <w:rPr>
                <w:del w:id="0" w:author="CONSTANTINE Jedda" w:date="2017-10-25T14:43:00Z"/>
                <w:color w:val="0070C0"/>
              </w:rPr>
            </w:pPr>
            <w:del w:id="1" w:author="CONSTANTINE Jedda" w:date="2017-10-25T14:43:00Z">
              <w:r w:rsidDel="0034431D">
                <w:rPr>
                  <w:color w:val="0070C0"/>
                </w:rPr>
                <w:delText>FOOD/CBT</w:delText>
              </w:r>
            </w:del>
          </w:p>
          <w:p w14:paraId="56B5297E" w14:textId="77777777" w:rsidR="00792FF4" w:rsidRDefault="004918E8" w:rsidP="00116ACC">
            <w:pPr>
              <w:jc w:val="both"/>
              <w:rPr>
                <w:ins w:id="2" w:author="CONSTANTINE Jedda" w:date="2017-10-25T20:43:00Z"/>
                <w:color w:val="0070C0"/>
              </w:rPr>
            </w:pPr>
            <w:r>
              <w:rPr>
                <w:color w:val="0070C0"/>
              </w:rPr>
              <w:t>I</w:t>
            </w:r>
            <w:r w:rsidR="00FB339E">
              <w:rPr>
                <w:color w:val="0070C0"/>
              </w:rPr>
              <w:t>n 2018</w:t>
            </w:r>
            <w:ins w:id="3" w:author="CONSTANTINE Jedda" w:date="2017-10-25T13:49:00Z">
              <w:r w:rsidR="006A06EF">
                <w:rPr>
                  <w:color w:val="0070C0"/>
                </w:rPr>
                <w:t xml:space="preserve">, </w:t>
              </w:r>
            </w:ins>
            <w:commentRangeStart w:id="4"/>
            <w:commentRangeStart w:id="5"/>
            <w:ins w:id="6" w:author="CONSTANTINE Jedda" w:date="2017-10-25T14:44:00Z">
              <w:r w:rsidR="0034431D">
                <w:rPr>
                  <w:color w:val="0070C0"/>
                </w:rPr>
                <w:t>WFP</w:t>
              </w:r>
            </w:ins>
            <w:commentRangeEnd w:id="4"/>
            <w:ins w:id="7" w:author="CONSTANTINE Jedda" w:date="2017-10-25T14:59:00Z">
              <w:r w:rsidR="00CF4C78">
                <w:rPr>
                  <w:rStyle w:val="CommentReference"/>
                </w:rPr>
                <w:commentReference w:id="4"/>
              </w:r>
            </w:ins>
            <w:commentRangeEnd w:id="5"/>
            <w:r w:rsidR="000970AF">
              <w:rPr>
                <w:rStyle w:val="CommentReference"/>
              </w:rPr>
              <w:commentReference w:id="5"/>
            </w:r>
            <w:ins w:id="8" w:author="CONSTANTINE Jedda" w:date="2017-10-25T14:44:00Z">
              <w:r w:rsidR="0034431D">
                <w:rPr>
                  <w:color w:val="0070C0"/>
                </w:rPr>
                <w:t xml:space="preserve"> </w:t>
              </w:r>
            </w:ins>
            <w:del w:id="9" w:author="CONSTANTINE Jedda" w:date="2017-10-25T14:44:00Z">
              <w:r w:rsidR="00116ACC" w:rsidRPr="00116ACC" w:rsidDel="0034431D">
                <w:rPr>
                  <w:color w:val="0070C0"/>
                </w:rPr>
                <w:delText xml:space="preserve"> </w:delText>
              </w:r>
              <w:r w:rsidR="00116ACC" w:rsidDel="0034431D">
                <w:rPr>
                  <w:color w:val="0070C0"/>
                </w:rPr>
                <w:delText>Tanzania CO</w:delText>
              </w:r>
              <w:r w:rsidR="00116ACC" w:rsidRPr="00116ACC" w:rsidDel="0034431D">
                <w:rPr>
                  <w:color w:val="0070C0"/>
                </w:rPr>
                <w:delText xml:space="preserve"> plans to </w:delText>
              </w:r>
            </w:del>
            <w:ins w:id="10" w:author="CONSTANTINE Jedda" w:date="2017-10-25T14:44:00Z">
              <w:r w:rsidR="0034431D">
                <w:rPr>
                  <w:color w:val="0070C0"/>
                </w:rPr>
                <w:t xml:space="preserve">will </w:t>
              </w:r>
            </w:ins>
            <w:r w:rsidR="00116ACC" w:rsidRPr="00116ACC">
              <w:rPr>
                <w:color w:val="0070C0"/>
              </w:rPr>
              <w:t xml:space="preserve">continue </w:t>
            </w:r>
            <w:ins w:id="11" w:author="CONSTANTINE Jedda" w:date="2017-10-25T14:44:00Z">
              <w:r w:rsidR="0034431D">
                <w:rPr>
                  <w:color w:val="0070C0"/>
                </w:rPr>
                <w:t xml:space="preserve">to provide </w:t>
              </w:r>
            </w:ins>
            <w:r w:rsidR="00116ACC" w:rsidRPr="00116ACC">
              <w:rPr>
                <w:color w:val="0070C0"/>
              </w:rPr>
              <w:t>direct food</w:t>
            </w:r>
            <w:del w:id="12" w:author="CONSTANTINE Jedda" w:date="2017-10-25T14:44:00Z">
              <w:r w:rsidR="00116ACC" w:rsidRPr="00116ACC" w:rsidDel="0034431D">
                <w:rPr>
                  <w:color w:val="0070C0"/>
                </w:rPr>
                <w:delText>/</w:delText>
              </w:r>
            </w:del>
            <w:ins w:id="13" w:author="CONSTANTINE Jedda" w:date="2017-10-25T14:44:00Z">
              <w:r w:rsidR="0034431D">
                <w:rPr>
                  <w:color w:val="0070C0"/>
                </w:rPr>
                <w:t xml:space="preserve"> and </w:t>
              </w:r>
            </w:ins>
            <w:r w:rsidR="00116ACC" w:rsidRPr="00116ACC">
              <w:rPr>
                <w:color w:val="0070C0"/>
              </w:rPr>
              <w:t>c</w:t>
            </w:r>
            <w:r w:rsidR="00FB339E">
              <w:rPr>
                <w:color w:val="0070C0"/>
              </w:rPr>
              <w:t xml:space="preserve">ash-based transfers </w:t>
            </w:r>
            <w:ins w:id="14" w:author="CONSTANTINE Jedda" w:date="2017-10-25T14:44:00Z">
              <w:r w:rsidR="0034431D">
                <w:rPr>
                  <w:color w:val="0070C0"/>
                </w:rPr>
                <w:t xml:space="preserve">(CBT) in Tanzania </w:t>
              </w:r>
            </w:ins>
            <w:del w:id="15" w:author="CONSTANTINE Jedda" w:date="2017-10-25T14:44:00Z">
              <w:r w:rsidR="00FB339E" w:rsidDel="0034431D">
                <w:rPr>
                  <w:color w:val="0070C0"/>
                </w:rPr>
                <w:delText xml:space="preserve">only </w:delText>
              </w:r>
            </w:del>
            <w:del w:id="16" w:author="CONSTANTINE Jedda" w:date="2017-10-25T14:49:00Z">
              <w:r w:rsidR="00FB339E" w:rsidDel="0034431D">
                <w:rPr>
                  <w:color w:val="0070C0"/>
                </w:rPr>
                <w:delText xml:space="preserve">under </w:delText>
              </w:r>
            </w:del>
            <w:ins w:id="17" w:author="CONSTANTINE Jedda" w:date="2017-10-25T14:49:00Z">
              <w:r w:rsidR="0034431D">
                <w:rPr>
                  <w:color w:val="0070C0"/>
                </w:rPr>
                <w:t xml:space="preserve">through </w:t>
              </w:r>
            </w:ins>
            <w:r w:rsidR="00FB339E">
              <w:rPr>
                <w:color w:val="0070C0"/>
              </w:rPr>
              <w:t>A</w:t>
            </w:r>
            <w:r w:rsidR="00116ACC" w:rsidRPr="00116ACC">
              <w:rPr>
                <w:color w:val="0070C0"/>
              </w:rPr>
              <w:t xml:space="preserve">ctivities 1 </w:t>
            </w:r>
            <w:ins w:id="18" w:author="CONSTANTINE Jedda" w:date="2017-10-25T14:45:00Z">
              <w:r w:rsidR="0034431D">
                <w:rPr>
                  <w:color w:val="0070C0"/>
                </w:rPr>
                <w:t xml:space="preserve">(food assistance to refugees) </w:t>
              </w:r>
            </w:ins>
            <w:r w:rsidR="00116ACC" w:rsidRPr="00116ACC">
              <w:rPr>
                <w:color w:val="0070C0"/>
              </w:rPr>
              <w:t xml:space="preserve">and </w:t>
            </w:r>
            <w:r>
              <w:rPr>
                <w:color w:val="0070C0"/>
              </w:rPr>
              <w:t>3</w:t>
            </w:r>
            <w:ins w:id="19" w:author="CONSTANTINE Jedda" w:date="2017-10-25T14:46:00Z">
              <w:r w:rsidR="0034431D">
                <w:rPr>
                  <w:color w:val="0070C0"/>
                </w:rPr>
                <w:t xml:space="preserve"> (nutrition services for at risk populations)</w:t>
              </w:r>
            </w:ins>
            <w:ins w:id="20" w:author="CONSTANTINE Jedda" w:date="2017-10-25T14:49:00Z">
              <w:r w:rsidR="0034431D">
                <w:rPr>
                  <w:color w:val="0070C0"/>
                </w:rPr>
                <w:t xml:space="preserve"> only</w:t>
              </w:r>
            </w:ins>
            <w:r w:rsidR="00116ACC" w:rsidRPr="00116ACC">
              <w:rPr>
                <w:color w:val="0070C0"/>
              </w:rPr>
              <w:t>.</w:t>
            </w:r>
            <w:r>
              <w:rPr>
                <w:color w:val="0070C0"/>
              </w:rPr>
              <w:t xml:space="preserve"> </w:t>
            </w:r>
            <w:del w:id="21" w:author="CONSTANTINE Jedda" w:date="2017-10-25T14:49:00Z">
              <w:r w:rsidDel="0034431D">
                <w:rPr>
                  <w:color w:val="0070C0"/>
                </w:rPr>
                <w:delText xml:space="preserve"> </w:delText>
              </w:r>
            </w:del>
          </w:p>
          <w:p w14:paraId="1756C88B" w14:textId="77777777" w:rsidR="00792FF4" w:rsidRDefault="00792FF4" w:rsidP="00116ACC">
            <w:pPr>
              <w:jc w:val="both"/>
              <w:rPr>
                <w:ins w:id="22" w:author="CONSTANTINE Jedda" w:date="2017-10-25T20:43:00Z"/>
                <w:color w:val="0070C0"/>
              </w:rPr>
            </w:pPr>
          </w:p>
          <w:p w14:paraId="79A9A482" w14:textId="77777777" w:rsidR="0035018C" w:rsidRDefault="00FB339E" w:rsidP="00116ACC">
            <w:pPr>
              <w:jc w:val="both"/>
              <w:rPr>
                <w:ins w:id="23" w:author="Tiziana Zoccheddu" w:date="2017-10-26T08:09:00Z"/>
                <w:color w:val="0070C0"/>
              </w:rPr>
            </w:pPr>
            <w:r>
              <w:rPr>
                <w:color w:val="0070C0"/>
              </w:rPr>
              <w:t>Under Activity 1</w:t>
            </w:r>
            <w:r w:rsidR="00116ACC" w:rsidRPr="00116ACC">
              <w:rPr>
                <w:color w:val="0070C0"/>
              </w:rPr>
              <w:t xml:space="preserve">, </w:t>
            </w:r>
            <w:ins w:id="24" w:author="CONSTANTINE Jedda" w:date="2017-10-25T14:49:00Z">
              <w:r w:rsidR="0034431D">
                <w:rPr>
                  <w:color w:val="0070C0"/>
                </w:rPr>
                <w:t xml:space="preserve">WFP </w:t>
              </w:r>
            </w:ins>
            <w:ins w:id="25" w:author="Tiziana Zoccheddu" w:date="2017-10-26T08:08:00Z">
              <w:r w:rsidR="0035018C">
                <w:rPr>
                  <w:color w:val="0070C0"/>
                </w:rPr>
                <w:t xml:space="preserve">initially planned </w:t>
              </w:r>
            </w:ins>
            <w:del w:id="26" w:author="CONSTANTINE Jedda" w:date="2017-10-25T14:49:00Z">
              <w:r w:rsidR="00116ACC" w:rsidRPr="00116ACC" w:rsidDel="0034431D">
                <w:rPr>
                  <w:color w:val="0070C0"/>
                </w:rPr>
                <w:delText xml:space="preserve">the </w:delText>
              </w:r>
              <w:r w:rsidR="00FE3ABD" w:rsidDel="0034431D">
                <w:rPr>
                  <w:color w:val="0070C0"/>
                </w:rPr>
                <w:delText>CO</w:delText>
              </w:r>
              <w:r w:rsidR="00116ACC" w:rsidRPr="00116ACC" w:rsidDel="0034431D">
                <w:rPr>
                  <w:color w:val="0070C0"/>
                </w:rPr>
                <w:delText xml:space="preserve"> </w:delText>
              </w:r>
            </w:del>
            <w:r w:rsidR="00116ACC" w:rsidRPr="00116ACC">
              <w:rPr>
                <w:color w:val="0070C0"/>
              </w:rPr>
              <w:t xml:space="preserve">plans </w:t>
            </w:r>
            <w:ins w:id="27" w:author="CONSTANTINE Jedda" w:date="2017-10-25T14:49:00Z">
              <w:r w:rsidR="0034431D">
                <w:rPr>
                  <w:color w:val="0070C0"/>
                </w:rPr>
                <w:t xml:space="preserve">to undertake </w:t>
              </w:r>
            </w:ins>
            <w:del w:id="28" w:author="CONSTANTINE Jedda" w:date="2017-10-25T14:49:00Z">
              <w:r w:rsidR="00116ACC" w:rsidRPr="00116ACC" w:rsidDel="0034431D">
                <w:rPr>
                  <w:color w:val="0070C0"/>
                </w:rPr>
                <w:delText xml:space="preserve">for </w:delText>
              </w:r>
            </w:del>
            <w:r w:rsidR="00116ACC" w:rsidRPr="00116ACC">
              <w:rPr>
                <w:color w:val="0070C0"/>
              </w:rPr>
              <w:t xml:space="preserve">a </w:t>
            </w:r>
            <w:del w:id="29" w:author="CONSTANTINE Jedda" w:date="2017-10-25T14:50:00Z">
              <w:r w:rsidR="00116ACC" w:rsidRPr="00116ACC" w:rsidDel="0034431D">
                <w:rPr>
                  <w:color w:val="0070C0"/>
                </w:rPr>
                <w:delText xml:space="preserve">large </w:delText>
              </w:r>
            </w:del>
            <w:ins w:id="30" w:author="CONSTANTINE Jedda" w:date="2017-10-25T14:50:00Z">
              <w:r w:rsidR="0034431D">
                <w:rPr>
                  <w:color w:val="0070C0"/>
                </w:rPr>
                <w:t>significant</w:t>
              </w:r>
              <w:r w:rsidR="0034431D" w:rsidRPr="00116ACC">
                <w:rPr>
                  <w:color w:val="0070C0"/>
                </w:rPr>
                <w:t xml:space="preserve"> </w:t>
              </w:r>
            </w:ins>
            <w:r w:rsidR="00116ACC" w:rsidRPr="00116ACC">
              <w:rPr>
                <w:color w:val="0070C0"/>
              </w:rPr>
              <w:t>scale-up of CBT</w:t>
            </w:r>
            <w:ins w:id="31" w:author="CONSTANTINE Jedda" w:date="2017-10-25T14:50:00Z">
              <w:r w:rsidR="0034431D">
                <w:rPr>
                  <w:color w:val="0070C0"/>
                </w:rPr>
                <w:t xml:space="preserve">, from </w:t>
              </w:r>
            </w:ins>
            <w:del w:id="32" w:author="CONSTANTINE Jedda" w:date="2017-10-25T14:50:00Z">
              <w:r w:rsidR="00116ACC" w:rsidRPr="00116ACC" w:rsidDel="0034431D">
                <w:rPr>
                  <w:color w:val="0070C0"/>
                </w:rPr>
                <w:delText xml:space="preserve"> beneficiaries from </w:delText>
              </w:r>
            </w:del>
            <w:r w:rsidR="00116ACC" w:rsidRPr="00116ACC">
              <w:rPr>
                <w:color w:val="0070C0"/>
              </w:rPr>
              <w:t xml:space="preserve">80,000 </w:t>
            </w:r>
            <w:ins w:id="33" w:author="Tiziana Zoccheddu" w:date="2017-10-26T08:09:00Z">
              <w:r w:rsidR="0035018C">
                <w:rPr>
                  <w:color w:val="0070C0"/>
                </w:rPr>
                <w:t>at the end of 2017</w:t>
              </w:r>
            </w:ins>
            <w:ins w:id="34" w:author="CONSTANTINE Jedda" w:date="2017-10-25T20:44:00Z">
              <w:del w:id="35" w:author="Tiziana Zoccheddu" w:date="2017-10-26T08:09:00Z">
                <w:r w:rsidR="00792FF4" w:rsidDel="0035018C">
                  <w:rPr>
                    <w:color w:val="0070C0"/>
                  </w:rPr>
                  <w:delText>(when?)</w:delText>
                </w:r>
              </w:del>
              <w:r w:rsidR="00792FF4">
                <w:rPr>
                  <w:color w:val="0070C0"/>
                </w:rPr>
                <w:t xml:space="preserve"> </w:t>
              </w:r>
            </w:ins>
            <w:r>
              <w:rPr>
                <w:color w:val="0070C0"/>
              </w:rPr>
              <w:t>to</w:t>
            </w:r>
            <w:r w:rsidR="00C0249D">
              <w:rPr>
                <w:color w:val="0070C0"/>
              </w:rPr>
              <w:t xml:space="preserve"> 260,000</w:t>
            </w:r>
            <w:r>
              <w:rPr>
                <w:color w:val="0070C0"/>
              </w:rPr>
              <w:t xml:space="preserve"> </w:t>
            </w:r>
            <w:ins w:id="36" w:author="CONSTANTINE Jedda" w:date="2017-10-25T14:50:00Z">
              <w:r w:rsidR="0034431D">
                <w:rPr>
                  <w:color w:val="0070C0"/>
                </w:rPr>
                <w:t xml:space="preserve">beneficiaries </w:t>
              </w:r>
            </w:ins>
            <w:r>
              <w:rPr>
                <w:color w:val="0070C0"/>
              </w:rPr>
              <w:t>by the end of</w:t>
            </w:r>
            <w:ins w:id="37" w:author="CONSTANTINE Jedda" w:date="2017-10-25T14:46:00Z">
              <w:r w:rsidR="0034431D">
                <w:rPr>
                  <w:color w:val="0070C0"/>
                </w:rPr>
                <w:t xml:space="preserve"> </w:t>
              </w:r>
            </w:ins>
            <w:ins w:id="38" w:author="CONSTANTINE Jedda" w:date="2017-10-25T14:50:00Z">
              <w:del w:id="39" w:author="Tiziana Zoccheddu" w:date="2017-10-26T08:09:00Z">
                <w:r w:rsidR="0034431D" w:rsidDel="0035018C">
                  <w:rPr>
                    <w:color w:val="0070C0"/>
                  </w:rPr>
                  <w:delText>(</w:delText>
                </w:r>
              </w:del>
              <w:r w:rsidR="0034431D">
                <w:rPr>
                  <w:color w:val="0070C0"/>
                </w:rPr>
                <w:t>2018</w:t>
              </w:r>
            </w:ins>
            <w:ins w:id="40" w:author="CONSTANTINE Jedda" w:date="2017-10-25T14:46:00Z">
              <w:del w:id="41" w:author="Tiziana Zoccheddu" w:date="2017-10-26T08:09:00Z">
                <w:r w:rsidR="0034431D" w:rsidDel="0035018C">
                  <w:rPr>
                    <w:color w:val="0070C0"/>
                  </w:rPr>
                  <w:delText>?</w:delText>
                </w:r>
              </w:del>
            </w:ins>
            <w:ins w:id="42" w:author="CONSTANTINE Jedda" w:date="2017-10-25T14:50:00Z">
              <w:del w:id="43" w:author="Tiziana Zoccheddu" w:date="2017-10-26T08:09:00Z">
                <w:r w:rsidR="0034431D" w:rsidDel="0035018C">
                  <w:rPr>
                    <w:color w:val="0070C0"/>
                  </w:rPr>
                  <w:delText>)</w:delText>
                </w:r>
              </w:del>
            </w:ins>
            <w:r w:rsidR="00116ACC" w:rsidRPr="00116ACC">
              <w:rPr>
                <w:color w:val="0070C0"/>
              </w:rPr>
              <w:t>.</w:t>
            </w:r>
            <w:r w:rsidR="00C0249D">
              <w:rPr>
                <w:color w:val="0070C0"/>
              </w:rPr>
              <w:t xml:space="preserve"> </w:t>
            </w:r>
            <w:del w:id="44" w:author="CONSTANTINE Jedda" w:date="2017-10-25T14:50:00Z">
              <w:r w:rsidR="00C0249D" w:rsidDel="0034431D">
                <w:rPr>
                  <w:color w:val="0070C0"/>
                </w:rPr>
                <w:delText>CO has assessed opportunities for CBTs, and w</w:delText>
              </w:r>
            </w:del>
            <w:ins w:id="45" w:author="Tiziana Zoccheddu" w:date="2017-10-26T08:09:00Z">
              <w:r w:rsidR="0035018C">
                <w:rPr>
                  <w:color w:val="0070C0"/>
                </w:rPr>
                <w:t xml:space="preserve"> However in</w:t>
              </w:r>
              <w:commentRangeStart w:id="46"/>
              <w:r w:rsidR="0035018C">
                <w:rPr>
                  <w:color w:val="0070C0"/>
                </w:rPr>
                <w:t xml:space="preserve"> mid-2017, the use of CBT was suspended</w:t>
              </w:r>
              <w:r w:rsidR="0035018C" w:rsidRPr="00116ACC">
                <w:rPr>
                  <w:color w:val="0070C0"/>
                </w:rPr>
                <w:t xml:space="preserve"> </w:t>
              </w:r>
              <w:r w:rsidR="0035018C">
                <w:rPr>
                  <w:color w:val="0070C0"/>
                </w:rPr>
                <w:t>at the request of the</w:t>
              </w:r>
              <w:r w:rsidR="0035018C" w:rsidRPr="00116ACC">
                <w:rPr>
                  <w:color w:val="0070C0"/>
                </w:rPr>
                <w:t xml:space="preserve"> Government</w:t>
              </w:r>
              <w:r w:rsidR="0035018C">
                <w:rPr>
                  <w:color w:val="0070C0"/>
                </w:rPr>
                <w:t xml:space="preserve">; resumption and expansion of the CBT programme in 2018 will therefore be subject to a reversal of this position. </w:t>
              </w:r>
              <w:r w:rsidR="0035018C" w:rsidRPr="00E43E4B">
                <w:rPr>
                  <w:strike/>
                  <w:color w:val="0070C0"/>
                </w:rPr>
                <w:t>Similarly, the pace of the scale-up would need to be adjusted to a level that the Government is comfortable with.</w:t>
              </w:r>
              <w:r w:rsidR="0035018C">
                <w:rPr>
                  <w:color w:val="0070C0"/>
                </w:rPr>
                <w:t xml:space="preserve"> Where the use of CBT is not possible, refugees will instead receive in-kind food rations.</w:t>
              </w:r>
              <w:commentRangeEnd w:id="46"/>
              <w:r w:rsidR="0035018C">
                <w:rPr>
                  <w:rStyle w:val="CommentReference"/>
                </w:rPr>
                <w:commentReference w:id="46"/>
              </w:r>
              <w:r w:rsidR="0035018C" w:rsidRPr="00116ACC">
                <w:rPr>
                  <w:color w:val="0070C0"/>
                </w:rPr>
                <w:t xml:space="preserve"> </w:t>
              </w:r>
            </w:ins>
          </w:p>
          <w:p w14:paraId="69FB8EEA" w14:textId="77777777" w:rsidR="0035018C" w:rsidRDefault="0035018C" w:rsidP="00116ACC">
            <w:pPr>
              <w:jc w:val="both"/>
              <w:rPr>
                <w:ins w:id="47" w:author="Tiziana Zoccheddu" w:date="2017-10-26T08:09:00Z"/>
                <w:color w:val="0070C0"/>
              </w:rPr>
            </w:pPr>
          </w:p>
          <w:p w14:paraId="0218C66F" w14:textId="7C1919B1" w:rsidR="00116ACC" w:rsidRPr="00116ACC" w:rsidRDefault="0034431D" w:rsidP="00116ACC">
            <w:pPr>
              <w:jc w:val="both"/>
              <w:rPr>
                <w:color w:val="0070C0"/>
              </w:rPr>
            </w:pPr>
            <w:ins w:id="48" w:author="CONSTANTINE Jedda" w:date="2017-10-25T14:50:00Z">
              <w:r>
                <w:rPr>
                  <w:color w:val="0070C0"/>
                </w:rPr>
                <w:t>W</w:t>
              </w:r>
            </w:ins>
            <w:r w:rsidR="00C0249D">
              <w:rPr>
                <w:color w:val="0070C0"/>
              </w:rPr>
              <w:t xml:space="preserve">hile markets </w:t>
            </w:r>
            <w:ins w:id="49" w:author="CONSTANTINE Jedda" w:date="2017-10-25T14:52:00Z">
              <w:r>
                <w:rPr>
                  <w:color w:val="0070C0"/>
                </w:rPr>
                <w:t xml:space="preserve">in target locations </w:t>
              </w:r>
            </w:ins>
            <w:r w:rsidR="00C0249D">
              <w:rPr>
                <w:color w:val="0070C0"/>
              </w:rPr>
              <w:t xml:space="preserve">are expected to </w:t>
            </w:r>
            <w:commentRangeStart w:id="50"/>
            <w:commentRangeStart w:id="51"/>
            <w:r w:rsidR="00C0249D">
              <w:rPr>
                <w:color w:val="0070C0"/>
              </w:rPr>
              <w:t xml:space="preserve">require </w:t>
            </w:r>
            <w:ins w:id="52" w:author="Tiziana Zoccheddu" w:date="2017-10-26T08:06:00Z">
              <w:r w:rsidR="0035018C">
                <w:rPr>
                  <w:color w:val="0070C0"/>
                </w:rPr>
                <w:t xml:space="preserve">constant monitoring and potentially </w:t>
              </w:r>
            </w:ins>
            <w:r w:rsidR="00C0249D">
              <w:rPr>
                <w:color w:val="0070C0"/>
              </w:rPr>
              <w:t>support</w:t>
            </w:r>
            <w:commentRangeEnd w:id="50"/>
            <w:r>
              <w:rPr>
                <w:rStyle w:val="CommentReference"/>
              </w:rPr>
              <w:commentReference w:id="50"/>
            </w:r>
            <w:commentRangeEnd w:id="51"/>
            <w:r w:rsidR="000970AF">
              <w:rPr>
                <w:rStyle w:val="CommentReference"/>
              </w:rPr>
              <w:commentReference w:id="51"/>
            </w:r>
            <w:r w:rsidR="00C0249D">
              <w:rPr>
                <w:color w:val="0070C0"/>
              </w:rPr>
              <w:t xml:space="preserve"> </w:t>
            </w:r>
            <w:ins w:id="53" w:author="Tiziana Zoccheddu" w:date="2017-10-26T08:06:00Z">
              <w:r w:rsidR="0035018C">
                <w:rPr>
                  <w:color w:val="0070C0"/>
                </w:rPr>
                <w:t xml:space="preserve">in order to make sure that supplies and prices remain adequate </w:t>
              </w:r>
            </w:ins>
            <w:r w:rsidR="00C0249D">
              <w:rPr>
                <w:color w:val="0070C0"/>
              </w:rPr>
              <w:t xml:space="preserve">to serve higher numbers of refugees, there is a strong case in favour of </w:t>
            </w:r>
            <w:ins w:id="54" w:author="CONSTANTINE Jedda" w:date="2017-10-25T14:52:00Z">
              <w:r>
                <w:rPr>
                  <w:color w:val="0070C0"/>
                </w:rPr>
                <w:t xml:space="preserve">the use of </w:t>
              </w:r>
            </w:ins>
            <w:r w:rsidR="00C0249D">
              <w:rPr>
                <w:color w:val="0070C0"/>
              </w:rPr>
              <w:t>CBT</w:t>
            </w:r>
            <w:del w:id="55" w:author="CONSTANTINE Jedda" w:date="2017-10-25T14:52:00Z">
              <w:r w:rsidR="00C0249D" w:rsidDel="0034431D">
                <w:rPr>
                  <w:color w:val="0070C0"/>
                </w:rPr>
                <w:delText>s</w:delText>
              </w:r>
            </w:del>
            <w:r w:rsidR="00C0249D">
              <w:rPr>
                <w:color w:val="0070C0"/>
              </w:rPr>
              <w:t xml:space="preserve">: local production is sufficient </w:t>
            </w:r>
            <w:r w:rsidR="00FE3ABD">
              <w:rPr>
                <w:color w:val="0070C0"/>
              </w:rPr>
              <w:t>with</w:t>
            </w:r>
            <w:r w:rsidR="00C0249D">
              <w:rPr>
                <w:color w:val="0070C0"/>
              </w:rPr>
              <w:t xml:space="preserve"> regular surpluses, while markets are relatively well structured and integrated. Results from a CBT pilot conducted in 2017 show that CBT recipients </w:t>
            </w:r>
            <w:ins w:id="56" w:author="CONSTANTINE Jedda" w:date="2017-10-25T20:44:00Z">
              <w:r w:rsidR="00792FF4">
                <w:rPr>
                  <w:color w:val="0070C0"/>
                </w:rPr>
                <w:t xml:space="preserve">are more satisfied with these transfers, and </w:t>
              </w:r>
            </w:ins>
            <w:r w:rsidR="00C0249D">
              <w:rPr>
                <w:color w:val="0070C0"/>
              </w:rPr>
              <w:t xml:space="preserve">have higher </w:t>
            </w:r>
            <w:ins w:id="57" w:author="CONSTANTINE Jedda" w:date="2017-10-25T20:44:00Z">
              <w:r w:rsidR="00792FF4">
                <w:rPr>
                  <w:color w:val="0070C0"/>
                </w:rPr>
                <w:t xml:space="preserve">levels of </w:t>
              </w:r>
            </w:ins>
            <w:r w:rsidR="00C0249D">
              <w:rPr>
                <w:color w:val="0070C0"/>
              </w:rPr>
              <w:t xml:space="preserve">food security and </w:t>
            </w:r>
            <w:ins w:id="58" w:author="CONSTANTINE Jedda" w:date="2017-10-25T20:45:00Z">
              <w:r w:rsidR="00792FF4">
                <w:rPr>
                  <w:color w:val="0070C0"/>
                </w:rPr>
                <w:t xml:space="preserve">greater </w:t>
              </w:r>
            </w:ins>
            <w:r w:rsidR="00C0249D">
              <w:rPr>
                <w:color w:val="0070C0"/>
              </w:rPr>
              <w:t>dietary diversity</w:t>
            </w:r>
            <w:del w:id="59" w:author="CONSTANTINE Jedda" w:date="2017-10-25T20:45:00Z">
              <w:r w:rsidR="00C0249D" w:rsidDel="00792FF4">
                <w:rPr>
                  <w:color w:val="0070C0"/>
                </w:rPr>
                <w:delText xml:space="preserve">, and </w:delText>
              </w:r>
            </w:del>
            <w:del w:id="60" w:author="CONSTANTINE Jedda" w:date="2017-10-25T20:44:00Z">
              <w:r w:rsidR="00C0249D" w:rsidDel="00792FF4">
                <w:rPr>
                  <w:color w:val="0070C0"/>
                </w:rPr>
                <w:delText xml:space="preserve">increased </w:delText>
              </w:r>
            </w:del>
            <w:del w:id="61" w:author="CONSTANTINE Jedda" w:date="2017-10-25T20:45:00Z">
              <w:r w:rsidR="00C0249D" w:rsidDel="00792FF4">
                <w:rPr>
                  <w:color w:val="0070C0"/>
                </w:rPr>
                <w:delText>beneficiary satisfaction</w:delText>
              </w:r>
            </w:del>
            <w:r w:rsidR="00C0249D">
              <w:rPr>
                <w:color w:val="0070C0"/>
              </w:rPr>
              <w:t xml:space="preserve">. While the initial cost of cash and food transfers is comparable, </w:t>
            </w:r>
            <w:del w:id="62" w:author="CONSTANTINE Jedda" w:date="2017-10-25T14:59:00Z">
              <w:r w:rsidR="00C0249D" w:rsidDel="00CF4C78">
                <w:rPr>
                  <w:color w:val="0070C0"/>
                </w:rPr>
                <w:delText xml:space="preserve">CO </w:delText>
              </w:r>
            </w:del>
            <w:ins w:id="63" w:author="CONSTANTINE Jedda" w:date="2017-10-25T14:59:00Z">
              <w:r w:rsidR="00CF4C78">
                <w:rPr>
                  <w:color w:val="0070C0"/>
                </w:rPr>
                <w:t xml:space="preserve">WFP </w:t>
              </w:r>
            </w:ins>
            <w:r w:rsidR="00C0249D">
              <w:rPr>
                <w:color w:val="0070C0"/>
              </w:rPr>
              <w:t xml:space="preserve">expects to gain efficiencies in cash distribution through </w:t>
            </w:r>
            <w:commentRangeStart w:id="64"/>
            <w:commentRangeStart w:id="65"/>
            <w:r w:rsidR="00C0249D">
              <w:rPr>
                <w:color w:val="0070C0"/>
              </w:rPr>
              <w:t xml:space="preserve">the promotion of a more competitive environment for </w:t>
            </w:r>
            <w:del w:id="66" w:author="CONSTANTINE Jedda" w:date="2017-10-25T15:06:00Z">
              <w:r w:rsidR="00C0249D" w:rsidDel="00CF4C78">
                <w:rPr>
                  <w:color w:val="0070C0"/>
                </w:rPr>
                <w:delText>cash transfers</w:delText>
              </w:r>
            </w:del>
            <w:ins w:id="67" w:author="CONSTANTINE Jedda" w:date="2017-10-25T15:06:00Z">
              <w:r w:rsidR="00CF4C78">
                <w:rPr>
                  <w:color w:val="0070C0"/>
                </w:rPr>
                <w:t>CBT</w:t>
              </w:r>
              <w:commentRangeEnd w:id="64"/>
              <w:r w:rsidR="00CF4C78">
                <w:rPr>
                  <w:rStyle w:val="CommentReference"/>
                </w:rPr>
                <w:commentReference w:id="64"/>
              </w:r>
            </w:ins>
            <w:commentRangeEnd w:id="65"/>
            <w:r w:rsidR="0035018C">
              <w:rPr>
                <w:rStyle w:val="CommentReference"/>
              </w:rPr>
              <w:commentReference w:id="65"/>
            </w:r>
            <w:ins w:id="68" w:author="Tiziana Zoccheddu" w:date="2017-10-26T08:07:00Z">
              <w:r w:rsidR="0035018C">
                <w:rPr>
                  <w:color w:val="0070C0"/>
                </w:rPr>
                <w:t xml:space="preserve"> and the use of a range of financial service providers to support the cash distributions</w:t>
              </w:r>
            </w:ins>
            <w:r w:rsidR="00C0249D">
              <w:rPr>
                <w:color w:val="0070C0"/>
              </w:rPr>
              <w:t xml:space="preserve">. </w:t>
            </w:r>
            <w:del w:id="69" w:author="CONSTANTINE Jedda" w:date="2017-10-25T15:11:00Z">
              <w:r w:rsidR="00116ACC" w:rsidRPr="00116ACC" w:rsidDel="00252267">
                <w:rPr>
                  <w:color w:val="0070C0"/>
                </w:rPr>
                <w:delText xml:space="preserve"> </w:delText>
              </w:r>
            </w:del>
            <w:commentRangeStart w:id="70"/>
            <w:commentRangeStart w:id="71"/>
            <w:del w:id="72" w:author="Tiziana Zoccheddu" w:date="2017-10-26T08:09:00Z">
              <w:r w:rsidR="00FB339E" w:rsidDel="0035018C">
                <w:rPr>
                  <w:color w:val="0070C0"/>
                </w:rPr>
                <w:delText xml:space="preserve">In mid-2017, </w:delText>
              </w:r>
            </w:del>
            <w:ins w:id="73" w:author="CONSTANTINE Jedda" w:date="2017-10-25T14:59:00Z">
              <w:del w:id="74" w:author="Tiziana Zoccheddu" w:date="2017-10-26T08:09:00Z">
                <w:r w:rsidR="00CF4C78" w:rsidDel="0035018C">
                  <w:rPr>
                    <w:color w:val="0070C0"/>
                  </w:rPr>
                  <w:delText xml:space="preserve">the use of </w:delText>
                </w:r>
              </w:del>
            </w:ins>
            <w:del w:id="75" w:author="Tiziana Zoccheddu" w:date="2017-10-26T08:09:00Z">
              <w:r w:rsidR="00FB339E" w:rsidDel="0035018C">
                <w:rPr>
                  <w:color w:val="0070C0"/>
                </w:rPr>
                <w:delText>CBT was suspended</w:delText>
              </w:r>
              <w:r w:rsidR="00116ACC" w:rsidRPr="00116ACC" w:rsidDel="0035018C">
                <w:rPr>
                  <w:color w:val="0070C0"/>
                </w:rPr>
                <w:delText xml:space="preserve"> upon </w:delText>
              </w:r>
            </w:del>
            <w:ins w:id="76" w:author="CONSTANTINE Jedda" w:date="2017-10-25T14:59:00Z">
              <w:del w:id="77" w:author="Tiziana Zoccheddu" w:date="2017-10-26T08:09:00Z">
                <w:r w:rsidR="00CF4C78" w:rsidDel="0035018C">
                  <w:rPr>
                    <w:color w:val="0070C0"/>
                  </w:rPr>
                  <w:delText>at the request of the</w:delText>
                </w:r>
                <w:r w:rsidR="00CF4C78" w:rsidRPr="00116ACC" w:rsidDel="0035018C">
                  <w:rPr>
                    <w:color w:val="0070C0"/>
                  </w:rPr>
                  <w:delText xml:space="preserve"> </w:delText>
                </w:r>
              </w:del>
            </w:ins>
            <w:del w:id="78" w:author="Tiziana Zoccheddu" w:date="2017-10-26T08:09:00Z">
              <w:r w:rsidR="00116ACC" w:rsidRPr="00116ACC" w:rsidDel="0035018C">
                <w:rPr>
                  <w:color w:val="0070C0"/>
                </w:rPr>
                <w:delText>Government’s request</w:delText>
              </w:r>
              <w:r w:rsidR="00FB339E" w:rsidDel="0035018C">
                <w:rPr>
                  <w:color w:val="0070C0"/>
                </w:rPr>
                <w:delText xml:space="preserve">; resumption and expansion of </w:delText>
              </w:r>
            </w:del>
            <w:ins w:id="79" w:author="CONSTANTINE Jedda" w:date="2017-10-25T15:00:00Z">
              <w:del w:id="80" w:author="Tiziana Zoccheddu" w:date="2017-10-26T08:09:00Z">
                <w:r w:rsidR="00CF4C78" w:rsidDel="0035018C">
                  <w:rPr>
                    <w:color w:val="0070C0"/>
                  </w:rPr>
                  <w:delText xml:space="preserve">the </w:delText>
                </w:r>
              </w:del>
            </w:ins>
            <w:del w:id="81" w:author="Tiziana Zoccheddu" w:date="2017-10-26T08:09:00Z">
              <w:r w:rsidR="00FB339E" w:rsidDel="0035018C">
                <w:rPr>
                  <w:color w:val="0070C0"/>
                </w:rPr>
                <w:delText xml:space="preserve">CBT </w:delText>
              </w:r>
            </w:del>
            <w:ins w:id="82" w:author="CONSTANTINE Jedda" w:date="2017-10-25T15:00:00Z">
              <w:del w:id="83" w:author="Tiziana Zoccheddu" w:date="2017-10-26T08:09:00Z">
                <w:r w:rsidR="00CF4C78" w:rsidDel="0035018C">
                  <w:rPr>
                    <w:color w:val="0070C0"/>
                  </w:rPr>
                  <w:delText xml:space="preserve">programme </w:delText>
                </w:r>
              </w:del>
            </w:ins>
            <w:del w:id="84" w:author="Tiziana Zoccheddu" w:date="2017-10-26T08:09:00Z">
              <w:r w:rsidR="00FB339E" w:rsidDel="0035018C">
                <w:rPr>
                  <w:color w:val="0070C0"/>
                </w:rPr>
                <w:delText xml:space="preserve">in 2018 is </w:delText>
              </w:r>
            </w:del>
            <w:ins w:id="85" w:author="CONSTANTINE Jedda" w:date="2017-10-25T15:00:00Z">
              <w:del w:id="86" w:author="Tiziana Zoccheddu" w:date="2017-10-26T08:09:00Z">
                <w:r w:rsidR="00CF4C78" w:rsidDel="0035018C">
                  <w:rPr>
                    <w:color w:val="0070C0"/>
                  </w:rPr>
                  <w:delText xml:space="preserve">will </w:delText>
                </w:r>
              </w:del>
            </w:ins>
            <w:del w:id="87" w:author="Tiziana Zoccheddu" w:date="2017-10-26T08:09:00Z">
              <w:r w:rsidR="00FB339E" w:rsidDel="0035018C">
                <w:rPr>
                  <w:color w:val="0070C0"/>
                </w:rPr>
                <w:delText xml:space="preserve">therefore </w:delText>
              </w:r>
            </w:del>
            <w:ins w:id="88" w:author="CONSTANTINE Jedda" w:date="2017-10-25T15:00:00Z">
              <w:del w:id="89" w:author="Tiziana Zoccheddu" w:date="2017-10-26T08:09:00Z">
                <w:r w:rsidR="00CF4C78" w:rsidDel="0035018C">
                  <w:rPr>
                    <w:color w:val="0070C0"/>
                  </w:rPr>
                  <w:delText xml:space="preserve">be </w:delText>
                </w:r>
              </w:del>
            </w:ins>
            <w:del w:id="90" w:author="Tiziana Zoccheddu" w:date="2017-10-26T08:09:00Z">
              <w:r w:rsidR="00FB339E" w:rsidDel="0035018C">
                <w:rPr>
                  <w:color w:val="0070C0"/>
                </w:rPr>
                <w:delText>subject to a reversal of th</w:delText>
              </w:r>
            </w:del>
            <w:ins w:id="91" w:author="CONSTANTINE Jedda" w:date="2017-10-25T15:00:00Z">
              <w:del w:id="92" w:author="Tiziana Zoccheddu" w:date="2017-10-26T08:09:00Z">
                <w:r w:rsidR="00CF4C78" w:rsidDel="0035018C">
                  <w:rPr>
                    <w:color w:val="0070C0"/>
                  </w:rPr>
                  <w:delText xml:space="preserve">is </w:delText>
                </w:r>
              </w:del>
            </w:ins>
            <w:del w:id="93" w:author="Tiziana Zoccheddu" w:date="2017-10-26T08:09:00Z">
              <w:r w:rsidR="00FB339E" w:rsidDel="0035018C">
                <w:rPr>
                  <w:color w:val="0070C0"/>
                </w:rPr>
                <w:delText xml:space="preserve">e Government’s position. </w:delText>
              </w:r>
              <w:r w:rsidR="00FB339E" w:rsidRPr="00CF4C78" w:rsidDel="0035018C">
                <w:rPr>
                  <w:strike/>
                  <w:color w:val="0070C0"/>
                  <w:rPrChange w:id="94" w:author="CONSTANTINE Jedda" w:date="2017-10-25T15:00:00Z">
                    <w:rPr>
                      <w:color w:val="0070C0"/>
                    </w:rPr>
                  </w:rPrChange>
                </w:rPr>
                <w:delText xml:space="preserve"> </w:delText>
              </w:r>
              <w:r w:rsidR="00C0249D" w:rsidRPr="00CF4C78" w:rsidDel="0035018C">
                <w:rPr>
                  <w:strike/>
                  <w:color w:val="0070C0"/>
                  <w:rPrChange w:id="95" w:author="CONSTANTINE Jedda" w:date="2017-10-25T15:00:00Z">
                    <w:rPr>
                      <w:color w:val="0070C0"/>
                    </w:rPr>
                  </w:rPrChange>
                </w:rPr>
                <w:delText xml:space="preserve">Similarly, the pace of the scale-up </w:delText>
              </w:r>
              <w:r w:rsidR="00FE3ABD" w:rsidRPr="00CF4C78" w:rsidDel="0035018C">
                <w:rPr>
                  <w:strike/>
                  <w:color w:val="0070C0"/>
                  <w:rPrChange w:id="96" w:author="CONSTANTINE Jedda" w:date="2017-10-25T15:00:00Z">
                    <w:rPr>
                      <w:color w:val="0070C0"/>
                    </w:rPr>
                  </w:rPrChange>
                </w:rPr>
                <w:delText xml:space="preserve">would need </w:delText>
              </w:r>
              <w:r w:rsidR="00C0249D" w:rsidRPr="00CF4C78" w:rsidDel="0035018C">
                <w:rPr>
                  <w:strike/>
                  <w:color w:val="0070C0"/>
                  <w:rPrChange w:id="97" w:author="CONSTANTINE Jedda" w:date="2017-10-25T15:00:00Z">
                    <w:rPr>
                      <w:color w:val="0070C0"/>
                    </w:rPr>
                  </w:rPrChange>
                </w:rPr>
                <w:delText>to be adjusted to a level that the Government is comfortable with.</w:delText>
              </w:r>
              <w:r w:rsidR="00C0249D" w:rsidDel="0035018C">
                <w:rPr>
                  <w:color w:val="0070C0"/>
                </w:rPr>
                <w:delText xml:space="preserve"> </w:delText>
              </w:r>
            </w:del>
            <w:ins w:id="98" w:author="CONSTANTINE Jedda" w:date="2017-10-25T15:00:00Z">
              <w:del w:id="99" w:author="Tiziana Zoccheddu" w:date="2017-10-26T08:09:00Z">
                <w:r w:rsidR="00CF4C78" w:rsidDel="0035018C">
                  <w:rPr>
                    <w:color w:val="0070C0"/>
                  </w:rPr>
                  <w:delText xml:space="preserve">Where the use of </w:delText>
                </w:r>
              </w:del>
            </w:ins>
            <w:del w:id="100" w:author="Tiziana Zoccheddu" w:date="2017-10-26T08:09:00Z">
              <w:r w:rsidR="00FB339E" w:rsidDel="0035018C">
                <w:rPr>
                  <w:color w:val="0070C0"/>
                </w:rPr>
                <w:delText>In lieu of CBT</w:delText>
              </w:r>
            </w:del>
            <w:ins w:id="101" w:author="CONSTANTINE Jedda" w:date="2017-10-25T15:01:00Z">
              <w:del w:id="102" w:author="Tiziana Zoccheddu" w:date="2017-10-26T08:09:00Z">
                <w:r w:rsidR="00CF4C78" w:rsidDel="0035018C">
                  <w:rPr>
                    <w:color w:val="0070C0"/>
                  </w:rPr>
                  <w:delText xml:space="preserve"> is not possible</w:delText>
                </w:r>
              </w:del>
            </w:ins>
            <w:del w:id="103" w:author="Tiziana Zoccheddu" w:date="2017-10-26T08:09:00Z">
              <w:r w:rsidR="00FB339E" w:rsidDel="0035018C">
                <w:rPr>
                  <w:color w:val="0070C0"/>
                </w:rPr>
                <w:delText xml:space="preserve">, refugees will </w:delText>
              </w:r>
            </w:del>
            <w:ins w:id="104" w:author="CONSTANTINE Jedda" w:date="2017-10-25T15:01:00Z">
              <w:del w:id="105" w:author="Tiziana Zoccheddu" w:date="2017-10-26T08:09:00Z">
                <w:r w:rsidR="00CF4C78" w:rsidDel="0035018C">
                  <w:rPr>
                    <w:color w:val="0070C0"/>
                  </w:rPr>
                  <w:delText xml:space="preserve">instead </w:delText>
                </w:r>
              </w:del>
            </w:ins>
            <w:del w:id="106" w:author="Tiziana Zoccheddu" w:date="2017-10-26T08:09:00Z">
              <w:r w:rsidR="00FB339E" w:rsidDel="0035018C">
                <w:rPr>
                  <w:color w:val="0070C0"/>
                </w:rPr>
                <w:delText xml:space="preserve">receive in-kind </w:delText>
              </w:r>
            </w:del>
            <w:ins w:id="107" w:author="CONSTANTINE Jedda" w:date="2017-10-25T15:01:00Z">
              <w:del w:id="108" w:author="Tiziana Zoccheddu" w:date="2017-10-26T08:09:00Z">
                <w:r w:rsidR="00CF4C78" w:rsidDel="0035018C">
                  <w:rPr>
                    <w:color w:val="0070C0"/>
                  </w:rPr>
                  <w:delText xml:space="preserve">food </w:delText>
                </w:r>
              </w:del>
            </w:ins>
            <w:del w:id="109" w:author="Tiziana Zoccheddu" w:date="2017-10-26T08:09:00Z">
              <w:r w:rsidR="00FB339E" w:rsidDel="0035018C">
                <w:rPr>
                  <w:color w:val="0070C0"/>
                </w:rPr>
                <w:delText>rations.</w:delText>
              </w:r>
              <w:commentRangeEnd w:id="70"/>
              <w:r w:rsidR="00CF4C78" w:rsidDel="0035018C">
                <w:rPr>
                  <w:rStyle w:val="CommentReference"/>
                </w:rPr>
                <w:commentReference w:id="70"/>
              </w:r>
            </w:del>
            <w:commentRangeEnd w:id="71"/>
            <w:r w:rsidR="0035018C">
              <w:rPr>
                <w:rStyle w:val="CommentReference"/>
              </w:rPr>
              <w:commentReference w:id="71"/>
            </w:r>
            <w:del w:id="110" w:author="Tiziana Zoccheddu" w:date="2017-10-26T08:09:00Z">
              <w:r w:rsidR="00116ACC" w:rsidRPr="00116ACC" w:rsidDel="0035018C">
                <w:rPr>
                  <w:color w:val="0070C0"/>
                </w:rPr>
                <w:delText xml:space="preserve"> </w:delText>
              </w:r>
            </w:del>
          </w:p>
          <w:p w14:paraId="0B814DE2" w14:textId="77777777" w:rsidR="004918E8" w:rsidRDefault="004918E8" w:rsidP="00116ACC">
            <w:pPr>
              <w:jc w:val="both"/>
              <w:rPr>
                <w:color w:val="0070C0"/>
              </w:rPr>
            </w:pPr>
          </w:p>
          <w:p w14:paraId="7A957FC0" w14:textId="4B8672B1" w:rsidR="00116ACC" w:rsidDel="005012F3" w:rsidRDefault="00116ACC" w:rsidP="00116ACC">
            <w:pPr>
              <w:jc w:val="both"/>
              <w:rPr>
                <w:del w:id="111" w:author="CONSTANTINE Jedda" w:date="2017-10-25T15:17:00Z"/>
                <w:color w:val="0070C0"/>
              </w:rPr>
            </w:pPr>
            <w:r w:rsidRPr="00116ACC">
              <w:rPr>
                <w:color w:val="0070C0"/>
              </w:rPr>
              <w:t>Nutrition</w:t>
            </w:r>
            <w:ins w:id="112" w:author="CONSTANTINE Jedda" w:date="2017-10-25T15:14:00Z">
              <w:r w:rsidR="00252267">
                <w:rPr>
                  <w:color w:val="0070C0"/>
                </w:rPr>
                <w:t xml:space="preserve"> interventions under A</w:t>
              </w:r>
            </w:ins>
            <w:del w:id="113" w:author="CONSTANTINE Jedda" w:date="2017-10-25T15:14:00Z">
              <w:r w:rsidRPr="00116ACC" w:rsidDel="00252267">
                <w:rPr>
                  <w:color w:val="0070C0"/>
                </w:rPr>
                <w:delText xml:space="preserve"> a</w:delText>
              </w:r>
            </w:del>
            <w:r w:rsidRPr="00116ACC">
              <w:rPr>
                <w:color w:val="0070C0"/>
              </w:rPr>
              <w:t xml:space="preserve">ctivities </w:t>
            </w:r>
            <w:del w:id="114" w:author="CONSTANTINE Jedda" w:date="2017-10-25T15:14:00Z">
              <w:r w:rsidRPr="00116ACC" w:rsidDel="00252267">
                <w:rPr>
                  <w:color w:val="0070C0"/>
                </w:rPr>
                <w:delText>under ACT</w:delText>
              </w:r>
            </w:del>
            <w:r w:rsidRPr="00116ACC">
              <w:rPr>
                <w:color w:val="0070C0"/>
              </w:rPr>
              <w:t xml:space="preserve">1 and </w:t>
            </w:r>
            <w:del w:id="115" w:author="CONSTANTINE Jedda" w:date="2017-10-25T15:14:00Z">
              <w:r w:rsidRPr="00116ACC" w:rsidDel="00252267">
                <w:rPr>
                  <w:color w:val="0070C0"/>
                </w:rPr>
                <w:delText>ACT</w:delText>
              </w:r>
            </w:del>
            <w:r w:rsidRPr="00116ACC">
              <w:rPr>
                <w:color w:val="0070C0"/>
              </w:rPr>
              <w:t xml:space="preserve">3 will </w:t>
            </w:r>
            <w:ins w:id="116" w:author="CONSTANTINE Jedda" w:date="2017-10-25T15:15:00Z">
              <w:r w:rsidR="005012F3">
                <w:rPr>
                  <w:color w:val="0070C0"/>
                </w:rPr>
                <w:t xml:space="preserve">provide food transfers only, </w:t>
              </w:r>
            </w:ins>
            <w:del w:id="117" w:author="CONSTANTINE Jedda" w:date="2017-10-25T15:16:00Z">
              <w:r w:rsidR="006C4075" w:rsidDel="005012F3">
                <w:rPr>
                  <w:color w:val="0070C0"/>
                </w:rPr>
                <w:delText xml:space="preserve">be undertaken with in-kind transfers. This is </w:delText>
              </w:r>
            </w:del>
            <w:r w:rsidR="006C4075">
              <w:rPr>
                <w:color w:val="0070C0"/>
              </w:rPr>
              <w:t xml:space="preserve">in line with </w:t>
            </w:r>
            <w:r w:rsidRPr="00116ACC">
              <w:rPr>
                <w:color w:val="0070C0"/>
              </w:rPr>
              <w:t xml:space="preserve">corporate and national guidelines for the treatment of </w:t>
            </w:r>
            <w:del w:id="118" w:author="CONSTANTINE Jedda" w:date="2017-10-25T15:16:00Z">
              <w:r w:rsidRPr="00116ACC" w:rsidDel="005012F3">
                <w:rPr>
                  <w:color w:val="0070C0"/>
                </w:rPr>
                <w:delText xml:space="preserve">Moderate </w:delText>
              </w:r>
            </w:del>
            <w:ins w:id="119" w:author="CONSTANTINE Jedda" w:date="2017-10-25T15:16:00Z">
              <w:r w:rsidR="005012F3">
                <w:rPr>
                  <w:color w:val="0070C0"/>
                </w:rPr>
                <w:t>m</w:t>
              </w:r>
              <w:r w:rsidR="005012F3" w:rsidRPr="00116ACC">
                <w:rPr>
                  <w:color w:val="0070C0"/>
                </w:rPr>
                <w:t xml:space="preserve">oderate </w:t>
              </w:r>
            </w:ins>
            <w:del w:id="120" w:author="CONSTANTINE Jedda" w:date="2017-10-25T15:16:00Z">
              <w:r w:rsidRPr="00116ACC" w:rsidDel="005012F3">
                <w:rPr>
                  <w:color w:val="0070C0"/>
                </w:rPr>
                <w:delText xml:space="preserve">Acute </w:delText>
              </w:r>
            </w:del>
            <w:ins w:id="121" w:author="CONSTANTINE Jedda" w:date="2017-10-25T15:16:00Z">
              <w:r w:rsidR="005012F3">
                <w:rPr>
                  <w:color w:val="0070C0"/>
                </w:rPr>
                <w:t>a</w:t>
              </w:r>
              <w:r w:rsidR="005012F3" w:rsidRPr="00116ACC">
                <w:rPr>
                  <w:color w:val="0070C0"/>
                </w:rPr>
                <w:t xml:space="preserve">cute </w:t>
              </w:r>
            </w:ins>
            <w:del w:id="122" w:author="CONSTANTINE Jedda" w:date="2017-10-25T15:16:00Z">
              <w:r w:rsidRPr="00116ACC" w:rsidDel="005012F3">
                <w:rPr>
                  <w:color w:val="0070C0"/>
                </w:rPr>
                <w:delText xml:space="preserve">Malnutrition </w:delText>
              </w:r>
            </w:del>
            <w:ins w:id="123" w:author="CONSTANTINE Jedda" w:date="2017-10-25T15:16:00Z">
              <w:r w:rsidR="005012F3">
                <w:rPr>
                  <w:color w:val="0070C0"/>
                </w:rPr>
                <w:t>m</w:t>
              </w:r>
              <w:r w:rsidR="005012F3" w:rsidRPr="00116ACC">
                <w:rPr>
                  <w:color w:val="0070C0"/>
                </w:rPr>
                <w:t xml:space="preserve">alnutrition </w:t>
              </w:r>
            </w:ins>
            <w:r w:rsidRPr="00116ACC">
              <w:rPr>
                <w:color w:val="0070C0"/>
              </w:rPr>
              <w:t xml:space="preserve">and </w:t>
            </w:r>
            <w:ins w:id="124" w:author="CONSTANTINE Jedda" w:date="2017-10-25T20:45:00Z">
              <w:r w:rsidR="00792FF4">
                <w:rPr>
                  <w:color w:val="0070C0"/>
                </w:rPr>
                <w:t xml:space="preserve">the </w:t>
              </w:r>
            </w:ins>
            <w:r w:rsidRPr="00116ACC">
              <w:rPr>
                <w:color w:val="0070C0"/>
              </w:rPr>
              <w:t>prevention of stunting and micronutrient deficiencies</w:t>
            </w:r>
            <w:ins w:id="125" w:author="CONSTANTINE Jedda" w:date="2017-10-25T15:17:00Z">
              <w:r w:rsidR="005012F3">
                <w:rPr>
                  <w:color w:val="0070C0"/>
                </w:rPr>
                <w:t xml:space="preserve">; </w:t>
              </w:r>
            </w:ins>
            <w:del w:id="126" w:author="CONSTANTINE Jedda" w:date="2017-10-25T15:17:00Z">
              <w:r w:rsidRPr="00116ACC" w:rsidDel="005012F3">
                <w:rPr>
                  <w:color w:val="0070C0"/>
                </w:rPr>
                <w:delText xml:space="preserve">. </w:delText>
              </w:r>
            </w:del>
            <w:ins w:id="127" w:author="CONSTANTINE Jedda" w:date="2017-10-25T15:17:00Z">
              <w:r w:rsidR="005012F3">
                <w:rPr>
                  <w:color w:val="0070C0"/>
                </w:rPr>
                <w:t>i</w:t>
              </w:r>
            </w:ins>
            <w:ins w:id="128" w:author="CONSTANTINE Jedda" w:date="2017-10-25T15:16:00Z">
              <w:r w:rsidR="005012F3">
                <w:rPr>
                  <w:color w:val="0070C0"/>
                </w:rPr>
                <w:t>n order to achieve programme objectives, specialised nutritional products must be provided in kind.</w:t>
              </w:r>
            </w:ins>
            <w:r w:rsidRPr="00116ACC">
              <w:rPr>
                <w:color w:val="0070C0"/>
              </w:rPr>
              <w:t xml:space="preserve"> </w:t>
            </w:r>
            <w:r w:rsidR="00B749D9">
              <w:rPr>
                <w:color w:val="0070C0"/>
              </w:rPr>
              <w:t>The</w:t>
            </w:r>
            <w:ins w:id="129" w:author="CONSTANTINE Jedda" w:date="2017-10-25T15:16:00Z">
              <w:r w:rsidR="005012F3">
                <w:rPr>
                  <w:color w:val="0070C0"/>
                </w:rPr>
                <w:t xml:space="preserve">se components </w:t>
              </w:r>
            </w:ins>
            <w:del w:id="130" w:author="CONSTANTINE Jedda" w:date="2017-10-25T15:16:00Z">
              <w:r w:rsidR="00B749D9" w:rsidDel="005012F3">
                <w:rPr>
                  <w:color w:val="0070C0"/>
                </w:rPr>
                <w:delText xml:space="preserve"> MCHN feeding component is </w:delText>
              </w:r>
            </w:del>
            <w:ins w:id="131" w:author="CONSTANTINE Jedda" w:date="2017-10-25T15:16:00Z">
              <w:r w:rsidR="005012F3">
                <w:rPr>
                  <w:color w:val="0070C0"/>
                </w:rPr>
                <w:t xml:space="preserve">are </w:t>
              </w:r>
            </w:ins>
            <w:r w:rsidR="00B749D9">
              <w:rPr>
                <w:color w:val="0070C0"/>
              </w:rPr>
              <w:t xml:space="preserve">accompanied by </w:t>
            </w:r>
            <w:del w:id="132" w:author="CONSTANTINE Jedda" w:date="2017-10-25T15:18:00Z">
              <w:r w:rsidR="00B749D9" w:rsidDel="00D56E58">
                <w:rPr>
                  <w:color w:val="0070C0"/>
                </w:rPr>
                <w:delText xml:space="preserve">strong </w:delText>
              </w:r>
            </w:del>
            <w:ins w:id="133" w:author="CONSTANTINE Jedda" w:date="2017-10-25T15:18:00Z">
              <w:r w:rsidR="00D56E58">
                <w:rPr>
                  <w:color w:val="0070C0"/>
                </w:rPr>
                <w:t xml:space="preserve">investments </w:t>
              </w:r>
            </w:ins>
            <w:del w:id="134" w:author="CONSTANTINE Jedda" w:date="2017-10-25T15:18:00Z">
              <w:r w:rsidR="00B749D9" w:rsidDel="00D56E58">
                <w:rPr>
                  <w:color w:val="0070C0"/>
                </w:rPr>
                <w:delText xml:space="preserve">capacity strengthening </w:delText>
              </w:r>
            </w:del>
            <w:r w:rsidR="00B749D9">
              <w:rPr>
                <w:color w:val="0070C0"/>
              </w:rPr>
              <w:t>in Social Behaviour Change Communication</w:t>
            </w:r>
            <w:del w:id="135" w:author="CONSTANTINE Jedda" w:date="2017-10-25T15:18:00Z">
              <w:r w:rsidR="00B749D9" w:rsidDel="00D56E58">
                <w:rPr>
                  <w:color w:val="0070C0"/>
                </w:rPr>
                <w:delText xml:space="preserve"> for nutrition</w:delText>
              </w:r>
            </w:del>
            <w:r w:rsidR="00B749D9">
              <w:rPr>
                <w:color w:val="0070C0"/>
              </w:rPr>
              <w:t xml:space="preserve"> and in supporting </w:t>
            </w:r>
            <w:del w:id="136" w:author="CONSTANTINE Jedda" w:date="2017-10-25T15:21:00Z">
              <w:r w:rsidR="00B749D9" w:rsidDel="001E6437">
                <w:rPr>
                  <w:color w:val="0070C0"/>
                </w:rPr>
                <w:delText xml:space="preserve">small </w:delText>
              </w:r>
            </w:del>
            <w:ins w:id="137" w:author="CONSTANTINE Jedda" w:date="2017-10-25T15:21:00Z">
              <w:r w:rsidR="001E6437">
                <w:rPr>
                  <w:color w:val="0070C0"/>
                </w:rPr>
                <w:t>small-</w:t>
              </w:r>
            </w:ins>
            <w:r w:rsidR="00B749D9">
              <w:rPr>
                <w:color w:val="0070C0"/>
              </w:rPr>
              <w:t xml:space="preserve">scale agriculture for nutrition </w:t>
            </w:r>
            <w:del w:id="138" w:author="CONSTANTINE Jedda" w:date="2017-10-25T20:46:00Z">
              <w:r w:rsidR="00B749D9" w:rsidDel="00792FF4">
                <w:rPr>
                  <w:color w:val="0070C0"/>
                </w:rPr>
                <w:delText xml:space="preserve">in </w:delText>
              </w:r>
            </w:del>
            <w:ins w:id="139" w:author="CONSTANTINE Jedda" w:date="2017-10-25T20:46:00Z">
              <w:r w:rsidR="00792FF4">
                <w:rPr>
                  <w:color w:val="0070C0"/>
                </w:rPr>
                <w:t xml:space="preserve">among </w:t>
              </w:r>
            </w:ins>
            <w:del w:id="140" w:author="CONSTANTINE Jedda" w:date="2017-10-25T15:22:00Z">
              <w:r w:rsidR="00B749D9" w:rsidDel="001E6437">
                <w:rPr>
                  <w:color w:val="0070C0"/>
                </w:rPr>
                <w:delText xml:space="preserve">the </w:delText>
              </w:r>
            </w:del>
            <w:r w:rsidR="00B749D9">
              <w:rPr>
                <w:color w:val="0070C0"/>
              </w:rPr>
              <w:t>target populations</w:t>
            </w:r>
            <w:ins w:id="141" w:author="CONSTANTINE Jedda" w:date="2017-10-25T15:17:00Z">
              <w:r w:rsidR="00D56E58">
                <w:rPr>
                  <w:color w:val="0070C0"/>
                </w:rPr>
                <w:t>.</w:t>
              </w:r>
            </w:ins>
            <w:del w:id="142" w:author="CONSTANTINE Jedda" w:date="2017-10-25T15:17:00Z">
              <w:r w:rsidR="00B749D9" w:rsidDel="00D56E58">
                <w:rPr>
                  <w:color w:val="0070C0"/>
                </w:rPr>
                <w:delText xml:space="preserve"> </w:delText>
              </w:r>
            </w:del>
          </w:p>
          <w:p w14:paraId="004A0C09" w14:textId="77777777" w:rsidR="00252267" w:rsidRDefault="00252267" w:rsidP="00116ACC">
            <w:pPr>
              <w:jc w:val="both"/>
              <w:rPr>
                <w:ins w:id="143" w:author="CONSTANTINE Jedda" w:date="2017-10-25T15:13:00Z"/>
                <w:color w:val="0070C0"/>
              </w:rPr>
            </w:pPr>
          </w:p>
          <w:p w14:paraId="33BC557D" w14:textId="77777777" w:rsidR="00252267" w:rsidDel="001E6437" w:rsidRDefault="00252267" w:rsidP="00116ACC">
            <w:pPr>
              <w:jc w:val="both"/>
              <w:rPr>
                <w:del w:id="144" w:author="CONSTANTINE Jedda" w:date="2017-10-25T15:22:00Z"/>
                <w:color w:val="0070C0"/>
              </w:rPr>
            </w:pPr>
          </w:p>
          <w:p w14:paraId="7A85124F" w14:textId="77777777" w:rsidR="0035018C" w:rsidRDefault="00BB7F90" w:rsidP="00116ACC">
            <w:pPr>
              <w:jc w:val="both"/>
              <w:rPr>
                <w:ins w:id="145" w:author="Tiziana Zoccheddu" w:date="2017-10-26T08:10:00Z"/>
                <w:color w:val="0070C0"/>
              </w:rPr>
            </w:pPr>
            <w:del w:id="146" w:author="CONSTANTINE Jedda" w:date="2017-10-25T15:22:00Z">
              <w:r w:rsidDel="001E6437">
                <w:rPr>
                  <w:color w:val="0070C0"/>
                </w:rPr>
                <w:delText xml:space="preserve">SERVICE DELIVERY </w:delText>
              </w:r>
            </w:del>
          </w:p>
          <w:p w14:paraId="09ACF647" w14:textId="5E1C4DA5" w:rsidR="00BB7F90" w:rsidDel="001E6437" w:rsidRDefault="00062FD4">
            <w:pPr>
              <w:tabs>
                <w:tab w:val="left" w:pos="2340"/>
              </w:tabs>
              <w:jc w:val="both"/>
              <w:rPr>
                <w:del w:id="147" w:author="CONSTANTINE Jedda" w:date="2017-10-25T15:22:00Z"/>
                <w:color w:val="0070C0"/>
              </w:rPr>
              <w:pPrChange w:id="148" w:author="CONSTANTINE Jedda" w:date="2017-10-25T16:34:00Z">
                <w:pPr>
                  <w:jc w:val="both"/>
                </w:pPr>
              </w:pPrChange>
            </w:pPr>
            <w:ins w:id="149" w:author="CONSTANTINE Jedda" w:date="2017-10-25T16:34:00Z">
              <w:del w:id="150" w:author="Tiziana Zoccheddu" w:date="2017-10-26T08:10:00Z">
                <w:r w:rsidDel="0035018C">
                  <w:rPr>
                    <w:color w:val="0070C0"/>
                  </w:rPr>
                  <w:tab/>
                </w:r>
              </w:del>
            </w:ins>
          </w:p>
          <w:p w14:paraId="4B70B63E" w14:textId="303B13A4" w:rsidR="00BB7F90" w:rsidRDefault="001E6437" w:rsidP="00116ACC">
            <w:pPr>
              <w:jc w:val="both"/>
              <w:rPr>
                <w:color w:val="0070C0"/>
              </w:rPr>
            </w:pPr>
            <w:ins w:id="151" w:author="CONSTANTINE Jedda" w:date="2017-10-25T15:22:00Z">
              <w:r>
                <w:rPr>
                  <w:color w:val="0070C0"/>
                </w:rPr>
                <w:lastRenderedPageBreak/>
                <w:t xml:space="preserve">Under Activity </w:t>
              </w:r>
            </w:ins>
            <w:ins w:id="152" w:author="CONSTANTINE Jedda" w:date="2017-10-25T15:23:00Z">
              <w:r>
                <w:rPr>
                  <w:color w:val="0070C0"/>
                </w:rPr>
                <w:t xml:space="preserve">8, WFP </w:t>
              </w:r>
            </w:ins>
            <w:ins w:id="153" w:author="CONSTANTINE Jedda" w:date="2017-10-25T15:24:00Z">
              <w:r>
                <w:rPr>
                  <w:color w:val="0070C0"/>
                </w:rPr>
                <w:t xml:space="preserve">offers information technology </w:t>
              </w:r>
            </w:ins>
            <w:del w:id="154" w:author="CONSTANTINE Jedda" w:date="2017-10-25T15:24:00Z">
              <w:r w:rsidR="00BB7F90" w:rsidDel="001E6437">
                <w:rPr>
                  <w:color w:val="0070C0"/>
                </w:rPr>
                <w:delText>Service delivery activities are</w:delText>
              </w:r>
              <w:r w:rsidR="00FB339E" w:rsidDel="001E6437">
                <w:rPr>
                  <w:color w:val="0070C0"/>
                </w:rPr>
                <w:delText xml:space="preserve"> mostly concentrated in SO4, Activity </w:delText>
              </w:r>
              <w:r w:rsidR="00BB7F90" w:rsidDel="001E6437">
                <w:rPr>
                  <w:color w:val="0070C0"/>
                </w:rPr>
                <w:delText>8</w:delText>
              </w:r>
              <w:r w:rsidR="00C3718B" w:rsidDel="001E6437">
                <w:rPr>
                  <w:color w:val="0070C0"/>
                </w:rPr>
                <w:delText xml:space="preserve">, where </w:delText>
              </w:r>
              <w:r w:rsidR="00BB7F90" w:rsidDel="001E6437">
                <w:rPr>
                  <w:color w:val="0070C0"/>
                </w:rPr>
                <w:delText xml:space="preserve">WFP offers IT </w:delText>
              </w:r>
            </w:del>
            <w:r w:rsidR="00BB7F90">
              <w:rPr>
                <w:color w:val="0070C0"/>
              </w:rPr>
              <w:t>and supply chain services to external parties</w:t>
            </w:r>
            <w:ins w:id="155" w:author="CONSTANTINE Jedda" w:date="2017-10-25T15:25:00Z">
              <w:r w:rsidR="000F6D7E">
                <w:rPr>
                  <w:color w:val="0070C0"/>
                </w:rPr>
                <w:t xml:space="preserve">, </w:t>
              </w:r>
            </w:ins>
            <w:del w:id="156" w:author="CONSTANTINE Jedda" w:date="2017-10-25T15:25:00Z">
              <w:r w:rsidR="00E70C69" w:rsidDel="000F6D7E">
                <w:rPr>
                  <w:color w:val="0070C0"/>
                </w:rPr>
                <w:delText xml:space="preserve">. The services are </w:delText>
              </w:r>
            </w:del>
            <w:r w:rsidR="00E70C69">
              <w:rPr>
                <w:color w:val="0070C0"/>
              </w:rPr>
              <w:t xml:space="preserve">provided on a demand basis. </w:t>
            </w:r>
            <w:ins w:id="157" w:author="CONSTANTINE Jedda" w:date="2017-10-25T15:26:00Z">
              <w:r w:rsidR="000F6D7E">
                <w:rPr>
                  <w:color w:val="0070C0"/>
                </w:rPr>
                <w:t xml:space="preserve">WFP </w:t>
              </w:r>
            </w:ins>
            <w:r w:rsidR="00E70C69">
              <w:rPr>
                <w:color w:val="0070C0"/>
              </w:rPr>
              <w:t xml:space="preserve">Tanzania </w:t>
            </w:r>
            <w:del w:id="158" w:author="CONSTANTINE Jedda" w:date="2017-10-25T15:27:00Z">
              <w:r w:rsidR="00E70C69" w:rsidDel="000F6D7E">
                <w:rPr>
                  <w:color w:val="0070C0"/>
                </w:rPr>
                <w:delText xml:space="preserve">CO </w:delText>
              </w:r>
            </w:del>
            <w:r w:rsidR="00E70C69">
              <w:rPr>
                <w:color w:val="0070C0"/>
              </w:rPr>
              <w:t xml:space="preserve">participates in </w:t>
            </w:r>
            <w:del w:id="159" w:author="CONSTANTINE Jedda" w:date="2017-10-25T16:12:00Z">
              <w:r w:rsidR="00E70C69" w:rsidDel="0074426C">
                <w:rPr>
                  <w:color w:val="0070C0"/>
                </w:rPr>
                <w:delText xml:space="preserve">the </w:delText>
              </w:r>
            </w:del>
            <w:ins w:id="160" w:author="CONSTANTINE Jedda" w:date="2017-10-25T16:12:00Z">
              <w:r w:rsidR="0074426C">
                <w:rPr>
                  <w:color w:val="0070C0"/>
                </w:rPr>
                <w:t xml:space="preserve">a </w:t>
              </w:r>
            </w:ins>
            <w:r w:rsidR="00E70C69">
              <w:rPr>
                <w:color w:val="0070C0"/>
              </w:rPr>
              <w:t xml:space="preserve">corporate </w:t>
            </w:r>
            <w:ins w:id="161" w:author="CONSTANTINE Jedda" w:date="2017-10-25T16:12:00Z">
              <w:r w:rsidR="0074426C">
                <w:rPr>
                  <w:color w:val="0070C0"/>
                </w:rPr>
                <w:t xml:space="preserve">partnership providing </w:t>
              </w:r>
            </w:ins>
            <w:del w:id="162" w:author="CONSTANTINE Jedda" w:date="2017-10-25T16:12:00Z">
              <w:r w:rsidR="00E70C69" w:rsidDel="0074426C">
                <w:rPr>
                  <w:color w:val="0070C0"/>
                </w:rPr>
                <w:delText xml:space="preserve">agreement with the Bill and Melinda Gates Foundation on </w:delText>
              </w:r>
            </w:del>
            <w:r w:rsidR="00E70C69">
              <w:rPr>
                <w:color w:val="0070C0"/>
              </w:rPr>
              <w:t xml:space="preserve">supply chain </w:t>
            </w:r>
            <w:ins w:id="163" w:author="CONSTANTINE Jedda" w:date="2017-10-25T16:12:00Z">
              <w:r w:rsidR="0074426C">
                <w:rPr>
                  <w:color w:val="0070C0"/>
                </w:rPr>
                <w:t xml:space="preserve">services </w:t>
              </w:r>
            </w:ins>
            <w:r w:rsidR="00E70C69">
              <w:rPr>
                <w:color w:val="0070C0"/>
              </w:rPr>
              <w:t xml:space="preserve">for the </w:t>
            </w:r>
            <w:ins w:id="164" w:author="CONSTANTINE Jedda" w:date="2017-10-25T16:13:00Z">
              <w:r w:rsidR="0074426C">
                <w:rPr>
                  <w:color w:val="0070C0"/>
                </w:rPr>
                <w:t xml:space="preserve">country’s </w:t>
              </w:r>
            </w:ins>
            <w:r w:rsidR="00E70C69">
              <w:rPr>
                <w:color w:val="0070C0"/>
              </w:rPr>
              <w:t>health sector</w:t>
            </w:r>
            <w:ins w:id="165" w:author="CONSTANTINE Jedda" w:date="2017-10-25T16:13:00Z">
              <w:r w:rsidR="0074426C">
                <w:rPr>
                  <w:color w:val="0070C0"/>
                </w:rPr>
                <w:t>,</w:t>
              </w:r>
            </w:ins>
            <w:r w:rsidR="00E70C69">
              <w:rPr>
                <w:color w:val="0070C0"/>
              </w:rPr>
              <w:t xml:space="preserve"> and </w:t>
            </w:r>
            <w:ins w:id="166" w:author="CONSTANTINE Jedda" w:date="2017-10-25T16:13:00Z">
              <w:r w:rsidR="0074426C">
                <w:rPr>
                  <w:color w:val="0070C0"/>
                </w:rPr>
                <w:t xml:space="preserve">these activities are </w:t>
              </w:r>
            </w:ins>
            <w:r w:rsidR="00E70C69">
              <w:rPr>
                <w:color w:val="0070C0"/>
              </w:rPr>
              <w:t>expect</w:t>
            </w:r>
            <w:ins w:id="167" w:author="CONSTANTINE Jedda" w:date="2017-10-25T16:13:00Z">
              <w:r w:rsidR="0074426C">
                <w:rPr>
                  <w:color w:val="0070C0"/>
                </w:rPr>
                <w:t>ed</w:t>
              </w:r>
            </w:ins>
            <w:r w:rsidR="00E70C69">
              <w:rPr>
                <w:color w:val="0070C0"/>
              </w:rPr>
              <w:t xml:space="preserve"> to </w:t>
            </w:r>
            <w:ins w:id="168" w:author="CONSTANTINE Jedda" w:date="2017-10-25T16:13:00Z">
              <w:r w:rsidR="0074426C">
                <w:rPr>
                  <w:color w:val="0070C0"/>
                </w:rPr>
                <w:t xml:space="preserve">begin </w:t>
              </w:r>
            </w:ins>
            <w:del w:id="169" w:author="CONSTANTINE Jedda" w:date="2017-10-25T16:13:00Z">
              <w:r w:rsidR="00E70C69" w:rsidDel="0074426C">
                <w:rPr>
                  <w:color w:val="0070C0"/>
                </w:rPr>
                <w:delText xml:space="preserve">start </w:delText>
              </w:r>
            </w:del>
            <w:r w:rsidR="00E70C69">
              <w:rPr>
                <w:color w:val="0070C0"/>
              </w:rPr>
              <w:t xml:space="preserve">implementation in 2018.  </w:t>
            </w:r>
          </w:p>
          <w:p w14:paraId="3E0C480F" w14:textId="77777777" w:rsidR="00BB7F90" w:rsidRDefault="00BB7F90" w:rsidP="00116ACC">
            <w:pPr>
              <w:jc w:val="both"/>
              <w:rPr>
                <w:color w:val="0070C0"/>
              </w:rPr>
            </w:pPr>
          </w:p>
          <w:p w14:paraId="783531A0" w14:textId="01C8F679" w:rsidR="00BB7F90" w:rsidRPr="00116ACC" w:rsidDel="0074426C" w:rsidRDefault="00E70C69" w:rsidP="00116ACC">
            <w:pPr>
              <w:jc w:val="both"/>
              <w:rPr>
                <w:del w:id="170" w:author="CONSTANTINE Jedda" w:date="2017-10-25T16:12:00Z"/>
                <w:color w:val="0070C0"/>
              </w:rPr>
            </w:pPr>
            <w:del w:id="171" w:author="CONSTANTINE Jedda" w:date="2017-10-25T16:12:00Z">
              <w:r w:rsidDel="0074426C">
                <w:rPr>
                  <w:color w:val="0070C0"/>
                </w:rPr>
                <w:delText xml:space="preserve">CAPACITY </w:delText>
              </w:r>
              <w:r w:rsidR="00A75AC7" w:rsidDel="0074426C">
                <w:rPr>
                  <w:color w:val="0070C0"/>
                </w:rPr>
                <w:delText>STRENGTHENING</w:delText>
              </w:r>
            </w:del>
          </w:p>
          <w:p w14:paraId="2BBDC096" w14:textId="7F408599" w:rsidR="00D868A0" w:rsidRPr="00A75AC7" w:rsidRDefault="0074426C" w:rsidP="00165256">
            <w:pPr>
              <w:jc w:val="both"/>
              <w:rPr>
                <w:color w:val="0070C0"/>
              </w:rPr>
            </w:pPr>
            <w:ins w:id="172" w:author="CONSTANTINE Jedda" w:date="2017-10-25T16:13:00Z">
              <w:r>
                <w:rPr>
                  <w:color w:val="0070C0"/>
                </w:rPr>
                <w:t>Capacity strengthening is provided across all Strategic Outcomes</w:t>
              </w:r>
            </w:ins>
            <w:ins w:id="173" w:author="CONSTANTINE Jedda" w:date="2017-10-25T16:41:00Z">
              <w:r w:rsidR="00062FD4">
                <w:rPr>
                  <w:color w:val="0070C0"/>
                </w:rPr>
                <w:t>,</w:t>
              </w:r>
            </w:ins>
            <w:ins w:id="174" w:author="CONSTANTINE Jedda" w:date="2017-10-25T16:13:00Z">
              <w:r>
                <w:rPr>
                  <w:color w:val="0070C0"/>
                </w:rPr>
                <w:t xml:space="preserve"> and </w:t>
              </w:r>
            </w:ins>
            <w:ins w:id="175" w:author="CONSTANTINE Jedda" w:date="2017-10-25T16:41:00Z">
              <w:r w:rsidR="00062FD4">
                <w:rPr>
                  <w:color w:val="0070C0"/>
                </w:rPr>
                <w:t>is the sole means of assistance for Strategic Outcomes 3 and 5</w:t>
              </w:r>
            </w:ins>
            <w:del w:id="176" w:author="CONSTANTINE Jedda" w:date="2017-10-25T16:41:00Z">
              <w:r w:rsidR="00116ACC" w:rsidRPr="00116ACC" w:rsidDel="00062FD4">
                <w:rPr>
                  <w:color w:val="0070C0"/>
                </w:rPr>
                <w:delText xml:space="preserve">All </w:delText>
              </w:r>
              <w:r w:rsidR="00A75AC7" w:rsidDel="00062FD4">
                <w:rPr>
                  <w:color w:val="0070C0"/>
                </w:rPr>
                <w:delText>SO</w:delText>
              </w:r>
              <w:r w:rsidR="00C3718B" w:rsidDel="00062FD4">
                <w:rPr>
                  <w:color w:val="0070C0"/>
                </w:rPr>
                <w:delText>s</w:delText>
              </w:r>
              <w:r w:rsidR="00A75AC7" w:rsidDel="00062FD4">
                <w:rPr>
                  <w:color w:val="0070C0"/>
                </w:rPr>
                <w:delText xml:space="preserve"> </w:delText>
              </w:r>
              <w:r w:rsidR="00C3718B" w:rsidDel="00062FD4">
                <w:rPr>
                  <w:color w:val="0070C0"/>
                </w:rPr>
                <w:delText xml:space="preserve">have an element of capacity strengthening, with that being the </w:delText>
              </w:r>
              <w:r w:rsidR="003F73C1" w:rsidDel="00062FD4">
                <w:rPr>
                  <w:color w:val="0070C0"/>
                </w:rPr>
                <w:delText xml:space="preserve">full transfer modality of </w:delText>
              </w:r>
              <w:r w:rsidR="00C3718B" w:rsidDel="00062FD4">
                <w:rPr>
                  <w:color w:val="0070C0"/>
                </w:rPr>
                <w:delText xml:space="preserve">SO3 and </w:delText>
              </w:r>
              <w:r w:rsidR="003F73C1" w:rsidDel="00062FD4">
                <w:rPr>
                  <w:color w:val="0070C0"/>
                </w:rPr>
                <w:delText>SO5</w:delText>
              </w:r>
            </w:del>
            <w:r w:rsidR="003F73C1">
              <w:rPr>
                <w:color w:val="0070C0"/>
              </w:rPr>
              <w:t xml:space="preserve">. </w:t>
            </w:r>
            <w:del w:id="177" w:author="CONSTANTINE Jedda" w:date="2017-10-25T16:41:00Z">
              <w:r w:rsidR="003F73C1" w:rsidDel="00062FD4">
                <w:rPr>
                  <w:color w:val="0070C0"/>
                </w:rPr>
                <w:delText xml:space="preserve"> </w:delText>
              </w:r>
            </w:del>
            <w:r w:rsidR="003F73C1">
              <w:rPr>
                <w:color w:val="0070C0"/>
              </w:rPr>
              <w:t>Activities 3</w:t>
            </w:r>
            <w:ins w:id="178" w:author="CONSTANTINE Jedda" w:date="2017-10-25T16:41:00Z">
              <w:r w:rsidR="00062FD4">
                <w:rPr>
                  <w:color w:val="0070C0"/>
                </w:rPr>
                <w:t>, 4, 5,</w:t>
              </w:r>
            </w:ins>
            <w:ins w:id="179" w:author="CONSTANTINE Jedda" w:date="2017-10-25T16:42:00Z">
              <w:r w:rsidR="00062FD4">
                <w:rPr>
                  <w:color w:val="0070C0"/>
                </w:rPr>
                <w:t xml:space="preserve"> </w:t>
              </w:r>
            </w:ins>
            <w:ins w:id="180" w:author="CONSTANTINE Jedda" w:date="2017-10-25T16:41:00Z">
              <w:r w:rsidR="00062FD4">
                <w:rPr>
                  <w:color w:val="0070C0"/>
                </w:rPr>
                <w:t xml:space="preserve">6, </w:t>
              </w:r>
            </w:ins>
            <w:del w:id="181" w:author="CONSTANTINE Jedda" w:date="2017-10-25T16:41:00Z">
              <w:r w:rsidR="003F73C1" w:rsidDel="00062FD4">
                <w:rPr>
                  <w:color w:val="0070C0"/>
                </w:rPr>
                <w:delText>-</w:delText>
              </w:r>
            </w:del>
            <w:r w:rsidR="003F73C1">
              <w:rPr>
                <w:color w:val="0070C0"/>
              </w:rPr>
              <w:t>7 and 9 p</w:t>
            </w:r>
            <w:ins w:id="182" w:author="CONSTANTINE Jedda" w:date="2017-10-25T16:42:00Z">
              <w:r w:rsidR="00062FD4">
                <w:rPr>
                  <w:color w:val="0070C0"/>
                </w:rPr>
                <w:t xml:space="preserve">rovide </w:t>
              </w:r>
            </w:ins>
            <w:del w:id="183" w:author="CONSTANTINE Jedda" w:date="2017-10-25T16:42:00Z">
              <w:r w:rsidR="003F73C1" w:rsidDel="00062FD4">
                <w:rPr>
                  <w:color w:val="0070C0"/>
                </w:rPr>
                <w:delText xml:space="preserve">lan for </w:delText>
              </w:r>
            </w:del>
            <w:r w:rsidR="003F73C1">
              <w:rPr>
                <w:color w:val="0070C0"/>
              </w:rPr>
              <w:t xml:space="preserve">capacity strengthening </w:t>
            </w:r>
            <w:r w:rsidR="00C0249D">
              <w:rPr>
                <w:color w:val="0070C0"/>
              </w:rPr>
              <w:t>i</w:t>
            </w:r>
            <w:r w:rsidR="00C0249D" w:rsidRPr="00116ACC">
              <w:rPr>
                <w:color w:val="0070C0"/>
              </w:rPr>
              <w:t xml:space="preserve">n </w:t>
            </w:r>
            <w:r w:rsidR="00A75AC7">
              <w:rPr>
                <w:color w:val="0070C0"/>
              </w:rPr>
              <w:t xml:space="preserve">the </w:t>
            </w:r>
            <w:ins w:id="184" w:author="CONSTANTINE Jedda" w:date="2017-10-25T16:44:00Z">
              <w:r w:rsidR="00165256">
                <w:rPr>
                  <w:color w:val="0070C0"/>
                </w:rPr>
                <w:t xml:space="preserve">areas </w:t>
              </w:r>
            </w:ins>
            <w:del w:id="185" w:author="CONSTANTINE Jedda" w:date="2017-10-25T16:44:00Z">
              <w:r w:rsidR="00A75AC7" w:rsidDel="00165256">
                <w:rPr>
                  <w:color w:val="0070C0"/>
                </w:rPr>
                <w:delText xml:space="preserve">domains </w:delText>
              </w:r>
            </w:del>
            <w:r w:rsidR="00A75AC7">
              <w:rPr>
                <w:color w:val="0070C0"/>
              </w:rPr>
              <w:t xml:space="preserve">of </w:t>
            </w:r>
            <w:r w:rsidR="00116ACC" w:rsidRPr="00116ACC">
              <w:rPr>
                <w:color w:val="0070C0"/>
              </w:rPr>
              <w:t>agriculture, social protection,</w:t>
            </w:r>
            <w:r w:rsidR="003F73C1">
              <w:rPr>
                <w:color w:val="0070C0"/>
              </w:rPr>
              <w:t xml:space="preserve"> disaster management, nutrition and</w:t>
            </w:r>
            <w:r w:rsidR="00116ACC" w:rsidRPr="00116ACC">
              <w:rPr>
                <w:color w:val="0070C0"/>
              </w:rPr>
              <w:t xml:space="preserve"> </w:t>
            </w:r>
            <w:commentRangeStart w:id="186"/>
            <w:r w:rsidR="00116ACC" w:rsidRPr="00116ACC">
              <w:rPr>
                <w:color w:val="0070C0"/>
              </w:rPr>
              <w:t>innovations</w:t>
            </w:r>
            <w:commentRangeEnd w:id="186"/>
            <w:r w:rsidR="00165256">
              <w:rPr>
                <w:rStyle w:val="CommentReference"/>
              </w:rPr>
              <w:commentReference w:id="186"/>
            </w:r>
            <w:r w:rsidR="003F73C1">
              <w:rPr>
                <w:color w:val="0070C0"/>
              </w:rPr>
              <w:t>.</w:t>
            </w:r>
            <w:r w:rsidR="00A75AC7">
              <w:rPr>
                <w:color w:val="0070C0"/>
              </w:rPr>
              <w:t xml:space="preserve"> </w:t>
            </w:r>
            <w:del w:id="187" w:author="CONSTANTINE Jedda" w:date="2017-10-25T16:45:00Z">
              <w:r w:rsidR="00A75AC7" w:rsidDel="00165256">
                <w:rPr>
                  <w:color w:val="0070C0"/>
                </w:rPr>
                <w:delText xml:space="preserve">Under SO1, </w:delText>
              </w:r>
            </w:del>
            <w:r w:rsidR="003F73C1">
              <w:rPr>
                <w:color w:val="0070C0"/>
              </w:rPr>
              <w:t>Activity 2</w:t>
            </w:r>
            <w:r w:rsidR="00A75AC7">
              <w:rPr>
                <w:color w:val="0070C0"/>
              </w:rPr>
              <w:t xml:space="preserve"> also </w:t>
            </w:r>
            <w:ins w:id="188" w:author="CONSTANTINE Jedda" w:date="2017-10-25T16:46:00Z">
              <w:r w:rsidR="00165256">
                <w:rPr>
                  <w:color w:val="0070C0"/>
                </w:rPr>
                <w:t xml:space="preserve">includes </w:t>
              </w:r>
            </w:ins>
            <w:del w:id="189" w:author="CONSTANTINE Jedda" w:date="2017-10-25T16:46:00Z">
              <w:r w:rsidR="00A75AC7" w:rsidDel="00165256">
                <w:rPr>
                  <w:color w:val="0070C0"/>
                </w:rPr>
                <w:delText xml:space="preserve">focuses on </w:delText>
              </w:r>
            </w:del>
            <w:r w:rsidR="00A75AC7">
              <w:rPr>
                <w:color w:val="0070C0"/>
              </w:rPr>
              <w:t xml:space="preserve">capacity strengthening </w:t>
            </w:r>
            <w:ins w:id="190" w:author="CONSTANTINE Jedda" w:date="2017-10-25T16:46:00Z">
              <w:r w:rsidR="00165256">
                <w:rPr>
                  <w:color w:val="0070C0"/>
                </w:rPr>
                <w:t xml:space="preserve">on </w:t>
              </w:r>
            </w:ins>
            <w:del w:id="191" w:author="CONSTANTINE Jedda" w:date="2017-10-25T16:46:00Z">
              <w:r w:rsidR="00A75AC7" w:rsidDel="00165256">
                <w:rPr>
                  <w:color w:val="0070C0"/>
                </w:rPr>
                <w:delText xml:space="preserve">in the field of </w:delText>
              </w:r>
            </w:del>
            <w:r w:rsidR="00A75AC7">
              <w:rPr>
                <w:color w:val="0070C0"/>
              </w:rPr>
              <w:t>durable solution</w:t>
            </w:r>
            <w:r w:rsidR="00C0249D">
              <w:rPr>
                <w:color w:val="0070C0"/>
              </w:rPr>
              <w:t>s</w:t>
            </w:r>
            <w:r w:rsidR="00A75AC7">
              <w:rPr>
                <w:color w:val="0070C0"/>
              </w:rPr>
              <w:t xml:space="preserve"> </w:t>
            </w:r>
            <w:del w:id="192" w:author="CONSTANTINE Jedda" w:date="2017-10-25T16:46:00Z">
              <w:r w:rsidR="00A75AC7" w:rsidDel="00165256">
                <w:rPr>
                  <w:color w:val="0070C0"/>
                </w:rPr>
                <w:delText>t</w:delText>
              </w:r>
              <w:r w:rsidR="003F73C1" w:rsidDel="00165256">
                <w:rPr>
                  <w:color w:val="0070C0"/>
                </w:rPr>
                <w:delText xml:space="preserve">o </w:delText>
              </w:r>
            </w:del>
            <w:ins w:id="193" w:author="CONSTANTINE Jedda" w:date="2017-10-25T16:46:00Z">
              <w:r w:rsidR="00165256">
                <w:rPr>
                  <w:color w:val="0070C0"/>
                </w:rPr>
                <w:t xml:space="preserve">for </w:t>
              </w:r>
            </w:ins>
            <w:r w:rsidR="003F73C1">
              <w:rPr>
                <w:color w:val="0070C0"/>
              </w:rPr>
              <w:t xml:space="preserve">protracted refugee situations; </w:t>
            </w:r>
            <w:r w:rsidR="004918E8">
              <w:rPr>
                <w:color w:val="0070C0"/>
              </w:rPr>
              <w:t xml:space="preserve">the results of </w:t>
            </w:r>
            <w:ins w:id="194" w:author="CONSTANTINE Jedda" w:date="2017-10-25T16:46:00Z">
              <w:r w:rsidR="00165256">
                <w:rPr>
                  <w:color w:val="0070C0"/>
                </w:rPr>
                <w:t xml:space="preserve">voluntary </w:t>
              </w:r>
            </w:ins>
            <w:r w:rsidR="004918E8">
              <w:rPr>
                <w:color w:val="0070C0"/>
              </w:rPr>
              <w:t>refugee</w:t>
            </w:r>
            <w:del w:id="195" w:author="CONSTANTINE Jedda" w:date="2017-10-25T16:46:00Z">
              <w:r w:rsidR="004918E8" w:rsidDel="00165256">
                <w:rPr>
                  <w:color w:val="0070C0"/>
                </w:rPr>
                <w:delText xml:space="preserve"> voluntary</w:delText>
              </w:r>
            </w:del>
            <w:r w:rsidR="004918E8">
              <w:rPr>
                <w:color w:val="0070C0"/>
              </w:rPr>
              <w:t xml:space="preserve"> returns in the last quarter of 2017 and stability in the political situation of neighbo</w:t>
            </w:r>
            <w:ins w:id="196" w:author="CONSTANTINE Jedda" w:date="2017-10-25T21:14:00Z">
              <w:r w:rsidR="00E220BF">
                <w:rPr>
                  <w:color w:val="0070C0"/>
                </w:rPr>
                <w:t>u</w:t>
              </w:r>
            </w:ins>
            <w:r w:rsidR="004918E8">
              <w:rPr>
                <w:color w:val="0070C0"/>
              </w:rPr>
              <w:t xml:space="preserve">ring countries will influence the level of engagement </w:t>
            </w:r>
            <w:del w:id="197" w:author="CONSTANTINE Jedda" w:date="2017-10-25T16:46:00Z">
              <w:r w:rsidR="004918E8" w:rsidDel="00165256">
                <w:rPr>
                  <w:color w:val="0070C0"/>
                </w:rPr>
                <w:delText>in this area</w:delText>
              </w:r>
            </w:del>
            <w:ins w:id="198" w:author="CONSTANTINE Jedda" w:date="2017-10-25T16:46:00Z">
              <w:r w:rsidR="00165256">
                <w:rPr>
                  <w:color w:val="0070C0"/>
                </w:rPr>
                <w:t>on this point</w:t>
              </w:r>
            </w:ins>
            <w:r w:rsidR="004918E8">
              <w:rPr>
                <w:color w:val="0070C0"/>
              </w:rPr>
              <w:t xml:space="preserve"> in 2018.   </w:t>
            </w:r>
            <w:r w:rsidR="00A75AC7">
              <w:rPr>
                <w:color w:val="0070C0"/>
              </w:rPr>
              <w:t xml:space="preserve"> </w:t>
            </w:r>
          </w:p>
        </w:tc>
      </w:tr>
    </w:tbl>
    <w:p w14:paraId="60ECB789" w14:textId="77777777" w:rsidR="00D868A0" w:rsidRPr="007C628D" w:rsidRDefault="00D868A0" w:rsidP="00D868A0">
      <w:pPr>
        <w:rPr>
          <w:b/>
        </w:rPr>
      </w:pPr>
    </w:p>
    <w:p w14:paraId="7449F7E1" w14:textId="77777777" w:rsidR="00D868A0" w:rsidRDefault="00D868A0" w:rsidP="00D868A0">
      <w:r>
        <w:br w:type="column"/>
      </w:r>
    </w:p>
    <w:p w14:paraId="54B76F45" w14:textId="77777777" w:rsidR="00991F86" w:rsidRDefault="00E94615" w:rsidP="00DF3CF9">
      <w:pPr>
        <w:pStyle w:val="Heading1"/>
      </w:pPr>
      <w:r>
        <w:t xml:space="preserve">2. </w:t>
      </w:r>
      <w:r w:rsidR="00DF3CF9">
        <w:t xml:space="preserve">PRIORITIZATION PLAN </w:t>
      </w:r>
    </w:p>
    <w:p w14:paraId="1C347FB6" w14:textId="77777777" w:rsidR="00DF3CF9" w:rsidRDefault="00991F86" w:rsidP="00DF3CF9">
      <w:pPr>
        <w:pStyle w:val="Heading1"/>
      </w:pPr>
      <w:r>
        <w:t>A.</w:t>
      </w:r>
      <w:r w:rsidR="00DF3CF9">
        <w:t xml:space="preserve"> NARRATIVE</w:t>
      </w:r>
    </w:p>
    <w:p w14:paraId="25143433" w14:textId="77777777" w:rsidR="00DF3CF9" w:rsidRPr="006E1935" w:rsidRDefault="00DF3CF9" w:rsidP="005B3776">
      <w:pPr>
        <w:rPr>
          <w:i/>
        </w:rPr>
      </w:pPr>
      <w:r>
        <w:t>The narrative for the prioritization section provides a high level explanation on how the Strategic Outcome and activities will be prioritized (both between and within SOs)</w:t>
      </w:r>
      <w:r w:rsidR="00570F46">
        <w:t xml:space="preserve"> in 2018</w:t>
      </w:r>
      <w:r>
        <w:t xml:space="preserve">. To be guided in addressing the prioritization and its impact on beneficiaries and achievement of the CSP’s Strategic Outcomes, </w:t>
      </w:r>
      <w:r w:rsidR="001706D9">
        <w:t>three</w:t>
      </w:r>
      <w:r>
        <w:t xml:space="preserve"> questions are </w:t>
      </w:r>
      <w:r w:rsidR="00E94615">
        <w:t xml:space="preserve">included </w:t>
      </w:r>
      <w:r w:rsidR="005B3776">
        <w:t xml:space="preserve">in the template for your reference. </w:t>
      </w:r>
      <w:r>
        <w:t xml:space="preserve"> </w:t>
      </w:r>
    </w:p>
    <w:p w14:paraId="13233C28" w14:textId="77777777" w:rsidR="00E94615" w:rsidRDefault="00E94615" w:rsidP="00E94615">
      <w:pPr>
        <w:spacing w:after="0"/>
        <w:rPr>
          <w:b/>
        </w:rPr>
      </w:pPr>
    </w:p>
    <w:tbl>
      <w:tblPr>
        <w:tblStyle w:val="TableGrid"/>
        <w:tblW w:w="5072" w:type="pct"/>
        <w:tblLook w:val="04A0" w:firstRow="1" w:lastRow="0" w:firstColumn="1" w:lastColumn="0" w:noHBand="0" w:noVBand="1"/>
      </w:tblPr>
      <w:tblGrid>
        <w:gridCol w:w="9192"/>
      </w:tblGrid>
      <w:tr w:rsidR="00E94615" w14:paraId="53C30AE4" w14:textId="77777777" w:rsidTr="00991F86">
        <w:trPr>
          <w:trHeight w:val="8689"/>
        </w:trPr>
        <w:tc>
          <w:tcPr>
            <w:tcW w:w="5000" w:type="pct"/>
          </w:tcPr>
          <w:p w14:paraId="49C783C7" w14:textId="77777777" w:rsidR="0073041C" w:rsidRDefault="00E94615" w:rsidP="009A7896">
            <w:pPr>
              <w:rPr>
                <w:i/>
              </w:rPr>
            </w:pPr>
            <w:r>
              <w:rPr>
                <w:i/>
              </w:rPr>
              <w:t>In 300 words</w:t>
            </w:r>
            <w:r w:rsidRPr="006E1935">
              <w:rPr>
                <w:i/>
              </w:rPr>
              <w:t xml:space="preserve">, </w:t>
            </w:r>
            <w:r>
              <w:rPr>
                <w:i/>
              </w:rPr>
              <w:t xml:space="preserve">explain </w:t>
            </w:r>
            <w:r w:rsidRPr="006E1935">
              <w:rPr>
                <w:i/>
              </w:rPr>
              <w:t xml:space="preserve">the rationale </w:t>
            </w:r>
            <w:r>
              <w:rPr>
                <w:i/>
              </w:rPr>
              <w:t>and clear justification of the</w:t>
            </w:r>
            <w:r w:rsidRPr="006E1935">
              <w:rPr>
                <w:i/>
              </w:rPr>
              <w:t xml:space="preserve"> prioritization</w:t>
            </w:r>
            <w:r>
              <w:rPr>
                <w:i/>
              </w:rPr>
              <w:t xml:space="preserve"> for the year. </w:t>
            </w:r>
            <w:r w:rsidR="0073041C">
              <w:rPr>
                <w:i/>
              </w:rPr>
              <w:t xml:space="preserve">The narrative description should demonstrate the prioritized activities </w:t>
            </w:r>
            <w:r w:rsidR="0073041C" w:rsidRPr="0073041C">
              <w:rPr>
                <w:i/>
                <w:u w:val="single"/>
              </w:rPr>
              <w:t>specific to the country</w:t>
            </w:r>
            <w:r w:rsidR="0073041C">
              <w:rPr>
                <w:i/>
                <w:u w:val="single"/>
              </w:rPr>
              <w:t xml:space="preserve"> circumstances</w:t>
            </w:r>
            <w:r w:rsidR="0073041C">
              <w:rPr>
                <w:i/>
              </w:rPr>
              <w:t xml:space="preserve"> that will also cover </w:t>
            </w:r>
            <w:r w:rsidRPr="006E1935">
              <w:rPr>
                <w:i/>
              </w:rPr>
              <w:t>the resulting impact</w:t>
            </w:r>
            <w:r w:rsidR="0073041C">
              <w:rPr>
                <w:i/>
              </w:rPr>
              <w:t>,</w:t>
            </w:r>
            <w:r w:rsidRPr="006E1935">
              <w:rPr>
                <w:i/>
              </w:rPr>
              <w:t xml:space="preserve"> potential </w:t>
            </w:r>
            <w:r w:rsidR="00F074F7">
              <w:rPr>
                <w:i/>
              </w:rPr>
              <w:t>impediments</w:t>
            </w:r>
            <w:r>
              <w:rPr>
                <w:i/>
              </w:rPr>
              <w:t xml:space="preserve"> and</w:t>
            </w:r>
            <w:r w:rsidRPr="006E1935">
              <w:rPr>
                <w:i/>
              </w:rPr>
              <w:t xml:space="preserve"> donor constraints</w:t>
            </w:r>
            <w:r>
              <w:rPr>
                <w:i/>
              </w:rPr>
              <w:t xml:space="preserve">. </w:t>
            </w:r>
          </w:p>
          <w:p w14:paraId="06173A72" w14:textId="77777777" w:rsidR="0073041C" w:rsidRDefault="0073041C" w:rsidP="009A7896">
            <w:pPr>
              <w:rPr>
                <w:i/>
              </w:rPr>
            </w:pPr>
          </w:p>
          <w:p w14:paraId="4429D006" w14:textId="77777777" w:rsidR="00E94615" w:rsidRDefault="00E94615" w:rsidP="009A7896">
            <w:pPr>
              <w:rPr>
                <w:i/>
              </w:rPr>
            </w:pPr>
            <w:r>
              <w:rPr>
                <w:i/>
              </w:rPr>
              <w:t>The following questions may be helpful</w:t>
            </w:r>
            <w:r w:rsidR="0073041C">
              <w:rPr>
                <w:i/>
              </w:rPr>
              <w:t xml:space="preserve"> to address</w:t>
            </w:r>
            <w:r>
              <w:rPr>
                <w:i/>
              </w:rPr>
              <w:t>:</w:t>
            </w:r>
          </w:p>
          <w:p w14:paraId="131E6141" w14:textId="77777777" w:rsidR="00E94615" w:rsidRDefault="00E94615" w:rsidP="009A7896">
            <w:pPr>
              <w:rPr>
                <w:i/>
              </w:rPr>
            </w:pPr>
          </w:p>
          <w:p w14:paraId="0F85C3BF" w14:textId="77777777" w:rsidR="00E94615" w:rsidRDefault="00E94615" w:rsidP="00E94615">
            <w:pPr>
              <w:pStyle w:val="ListParagraph"/>
              <w:numPr>
                <w:ilvl w:val="0"/>
                <w:numId w:val="5"/>
              </w:numPr>
              <w:spacing w:line="256" w:lineRule="auto"/>
              <w:rPr>
                <w:i/>
              </w:rPr>
            </w:pPr>
            <w:r>
              <w:rPr>
                <w:i/>
              </w:rPr>
              <w:t xml:space="preserve">Provide an overview of </w:t>
            </w:r>
            <w:r w:rsidR="0073041C">
              <w:rPr>
                <w:i/>
              </w:rPr>
              <w:t xml:space="preserve">the </w:t>
            </w:r>
            <w:r>
              <w:rPr>
                <w:i/>
              </w:rPr>
              <w:t>resourcing outlook and in-country situation that will drive the prioritization of the Strategic Outcomes and activities to be undertaken in the year with expected results. Provide high level reasons for the selected prioritized activities identifying potential general success factors. Analysis to include how available funding may be used e.g. “with the first US$ 15million, we will feed 70% of refugees under SO1 with a 30% reduction to the CBT transfer per beneficiary. The next US$ 10 million will support local population in lean season etc.”</w:t>
            </w:r>
          </w:p>
          <w:p w14:paraId="19B334A8" w14:textId="77777777" w:rsidR="00E94615" w:rsidRDefault="00E94615" w:rsidP="00E94615">
            <w:pPr>
              <w:rPr>
                <w:i/>
              </w:rPr>
            </w:pPr>
          </w:p>
          <w:p w14:paraId="0AF7C256" w14:textId="77777777" w:rsidR="00E94615" w:rsidRDefault="00E94615" w:rsidP="00E94615">
            <w:pPr>
              <w:pStyle w:val="ListParagraph"/>
              <w:numPr>
                <w:ilvl w:val="0"/>
                <w:numId w:val="5"/>
              </w:numPr>
              <w:spacing w:line="256" w:lineRule="auto"/>
              <w:rPr>
                <w:i/>
              </w:rPr>
            </w:pPr>
            <w:r>
              <w:rPr>
                <w:i/>
              </w:rPr>
              <w:t xml:space="preserve">Describe serious impediments associated with the choice of activities not prioritized. How will the action alter the progress towards achieving the Strategic </w:t>
            </w:r>
            <w:r w:rsidR="00F074F7">
              <w:rPr>
                <w:i/>
              </w:rPr>
              <w:t>Outcomes?</w:t>
            </w:r>
            <w:r>
              <w:rPr>
                <w:i/>
              </w:rPr>
              <w:t xml:space="preserve">  Indicate any remedial actions and </w:t>
            </w:r>
            <w:r w:rsidR="00F074F7">
              <w:rPr>
                <w:i/>
              </w:rPr>
              <w:t xml:space="preserve">corrective </w:t>
            </w:r>
            <w:r>
              <w:rPr>
                <w:i/>
              </w:rPr>
              <w:t>measures to be undertaken</w:t>
            </w:r>
            <w:r w:rsidR="00F074F7">
              <w:rPr>
                <w:i/>
              </w:rPr>
              <w:t xml:space="preserve"> in this regard, if any.</w:t>
            </w:r>
          </w:p>
          <w:p w14:paraId="5DE724A6" w14:textId="77777777" w:rsidR="00E94615" w:rsidRDefault="00E94615" w:rsidP="00E94615">
            <w:pPr>
              <w:rPr>
                <w:i/>
              </w:rPr>
            </w:pPr>
          </w:p>
          <w:p w14:paraId="0775D21E" w14:textId="77777777" w:rsidR="00E94615" w:rsidRDefault="00E94615" w:rsidP="00E94615">
            <w:pPr>
              <w:pStyle w:val="ListParagraph"/>
              <w:numPr>
                <w:ilvl w:val="0"/>
                <w:numId w:val="5"/>
              </w:numPr>
              <w:spacing w:line="256" w:lineRule="auto"/>
              <w:rPr>
                <w:i/>
              </w:rPr>
            </w:pPr>
            <w:r>
              <w:rPr>
                <w:i/>
              </w:rPr>
              <w:t>Describe how the prioritization process is restricted due to donor conditions (with no reference to or mention of any specific donor/s) - for example, what percentage of funding is earmarked and what is left for the country office to prioritize.</w:t>
            </w:r>
          </w:p>
          <w:p w14:paraId="4E0A8C42" w14:textId="77777777" w:rsidR="00E94615" w:rsidRDefault="00E94615" w:rsidP="00E94615">
            <w:pPr>
              <w:rPr>
                <w:i/>
              </w:rPr>
            </w:pPr>
          </w:p>
          <w:p w14:paraId="05B3A522" w14:textId="432F7586" w:rsidR="00FA3029" w:rsidRDefault="00792FF4" w:rsidP="00FA3029">
            <w:pPr>
              <w:jc w:val="both"/>
              <w:rPr>
                <w:color w:val="0070C0"/>
              </w:rPr>
            </w:pPr>
            <w:ins w:id="199" w:author="CONSTANTINE Jedda" w:date="2017-10-25T20:47:00Z">
              <w:r>
                <w:rPr>
                  <w:color w:val="0070C0"/>
                </w:rPr>
                <w:t xml:space="preserve">WFP expects to </w:t>
              </w:r>
            </w:ins>
            <w:ins w:id="200" w:author="CONSTANTINE Jedda" w:date="2017-10-25T20:48:00Z">
              <w:r>
                <w:rPr>
                  <w:color w:val="0070C0"/>
                </w:rPr>
                <w:t>resource</w:t>
              </w:r>
            </w:ins>
            <w:ins w:id="201" w:author="CONSTANTINE Jedda" w:date="2017-10-25T20:47:00Z">
              <w:r>
                <w:rPr>
                  <w:color w:val="0070C0"/>
                </w:rPr>
                <w:t xml:space="preserve"> </w:t>
              </w:r>
            </w:ins>
            <w:del w:id="202" w:author="CONSTANTINE Jedda" w:date="2017-10-25T20:48:00Z">
              <w:r w:rsidR="006E2603" w:rsidDel="00792FF4">
                <w:rPr>
                  <w:color w:val="0070C0"/>
                </w:rPr>
                <w:delText xml:space="preserve">The resourcing outlook for 2018 is </w:delText>
              </w:r>
            </w:del>
            <w:r w:rsidR="006E2603">
              <w:rPr>
                <w:color w:val="0070C0"/>
              </w:rPr>
              <w:t>approximately 45</w:t>
            </w:r>
            <w:ins w:id="203" w:author="CONSTANTINE Jedda" w:date="2017-10-25T16:51:00Z">
              <w:r w:rsidR="006217A5">
                <w:rPr>
                  <w:color w:val="0070C0"/>
                </w:rPr>
                <w:t xml:space="preserve"> percent</w:t>
              </w:r>
            </w:ins>
            <w:del w:id="204" w:author="CONSTANTINE Jedda" w:date="2017-10-25T16:51:00Z">
              <w:r w:rsidR="006E2603" w:rsidDel="006217A5">
                <w:rPr>
                  <w:color w:val="0070C0"/>
                </w:rPr>
                <w:delText>%</w:delText>
              </w:r>
            </w:del>
            <w:r w:rsidR="006E2603">
              <w:rPr>
                <w:color w:val="0070C0"/>
              </w:rPr>
              <w:t xml:space="preserve"> of planned needs</w:t>
            </w:r>
            <w:ins w:id="205" w:author="CONSTANTINE Jedda" w:date="2017-10-25T20:48:00Z">
              <w:r>
                <w:rPr>
                  <w:color w:val="0070C0"/>
                </w:rPr>
                <w:t xml:space="preserve"> in Tanzania in 2018</w:t>
              </w:r>
            </w:ins>
            <w:ins w:id="206" w:author="CONSTANTINE Jedda" w:date="2017-10-25T16:51:00Z">
              <w:r w:rsidR="006217A5">
                <w:rPr>
                  <w:color w:val="0070C0"/>
                </w:rPr>
                <w:t>,</w:t>
              </w:r>
            </w:ins>
            <w:del w:id="207" w:author="CONSTANTINE Jedda" w:date="2017-10-25T16:51:00Z">
              <w:r w:rsidR="006E2603" w:rsidDel="006217A5">
                <w:rPr>
                  <w:color w:val="0070C0"/>
                </w:rPr>
                <w:delText xml:space="preserve"> when</w:delText>
              </w:r>
            </w:del>
            <w:r w:rsidR="006E2603">
              <w:rPr>
                <w:color w:val="0070C0"/>
              </w:rPr>
              <w:t xml:space="preserve"> considering </w:t>
            </w:r>
            <w:ins w:id="208" w:author="CONSTANTINE Jedda" w:date="2017-10-25T16:51:00Z">
              <w:r w:rsidR="006217A5">
                <w:rPr>
                  <w:color w:val="0070C0"/>
                </w:rPr>
                <w:t xml:space="preserve">both </w:t>
              </w:r>
            </w:ins>
            <w:r w:rsidR="006E2603">
              <w:rPr>
                <w:color w:val="0070C0"/>
              </w:rPr>
              <w:t xml:space="preserve">projected balances to be carried forward </w:t>
            </w:r>
            <w:del w:id="209" w:author="CONSTANTINE Jedda" w:date="2017-10-25T16:51:00Z">
              <w:r w:rsidR="006E2603" w:rsidDel="006217A5">
                <w:rPr>
                  <w:color w:val="0070C0"/>
                </w:rPr>
                <w:delText xml:space="preserve">into 2018 </w:delText>
              </w:r>
            </w:del>
            <w:r w:rsidR="006E2603">
              <w:rPr>
                <w:color w:val="0070C0"/>
              </w:rPr>
              <w:t xml:space="preserve">and forecast contributions based on funding proposals submitted at the request of donors. </w:t>
            </w:r>
            <w:del w:id="210" w:author="CONSTANTINE Jedda" w:date="2017-10-25T16:51:00Z">
              <w:r w:rsidR="006E2603" w:rsidDel="006217A5">
                <w:rPr>
                  <w:color w:val="0070C0"/>
                </w:rPr>
                <w:delText xml:space="preserve"> </w:delText>
              </w:r>
            </w:del>
            <w:r w:rsidR="006E2603">
              <w:rPr>
                <w:color w:val="0070C0"/>
              </w:rPr>
              <w:t>Taking past funding trends into account</w:t>
            </w:r>
            <w:ins w:id="211" w:author="CONSTANTINE Jedda" w:date="2017-10-25T20:48:00Z">
              <w:r>
                <w:rPr>
                  <w:color w:val="0070C0"/>
                </w:rPr>
                <w:t>,</w:t>
              </w:r>
            </w:ins>
            <w:r w:rsidR="006E2603">
              <w:rPr>
                <w:color w:val="0070C0"/>
              </w:rPr>
              <w:t xml:space="preserve"> and </w:t>
            </w:r>
            <w:ins w:id="212" w:author="CONSTANTINE Jedda" w:date="2017-10-25T20:48:00Z">
              <w:r>
                <w:rPr>
                  <w:color w:val="0070C0"/>
                </w:rPr>
                <w:t xml:space="preserve">considering WFP’s </w:t>
              </w:r>
            </w:ins>
            <w:del w:id="213" w:author="CONSTANTINE Jedda" w:date="2017-10-25T20:48:00Z">
              <w:r w:rsidR="006E2603" w:rsidDel="00792FF4">
                <w:rPr>
                  <w:color w:val="0070C0"/>
                </w:rPr>
                <w:delText xml:space="preserve">the </w:delText>
              </w:r>
            </w:del>
            <w:r w:rsidR="006E2603">
              <w:rPr>
                <w:color w:val="0070C0"/>
              </w:rPr>
              <w:t xml:space="preserve">mandate to assist refugees </w:t>
            </w:r>
            <w:ins w:id="214" w:author="CONSTANTINE Jedda" w:date="2017-10-25T20:49:00Z">
              <w:r>
                <w:rPr>
                  <w:color w:val="0070C0"/>
                </w:rPr>
                <w:t xml:space="preserve">in the numbers present in Tanzania, </w:t>
              </w:r>
            </w:ins>
            <w:del w:id="215" w:author="CONSTANTINE Jedda" w:date="2017-10-25T20:49:00Z">
              <w:r w:rsidR="006E2603" w:rsidDel="00792FF4">
                <w:rPr>
                  <w:color w:val="0070C0"/>
                </w:rPr>
                <w:delText xml:space="preserve">into account, </w:delText>
              </w:r>
            </w:del>
            <w:ins w:id="216" w:author="Tiziana Zoccheddu" w:date="2017-10-27T14:58:00Z">
              <w:r w:rsidR="00A311D2">
                <w:rPr>
                  <w:rFonts w:eastAsia="Times New Roman"/>
                </w:rPr>
                <w:t>we would expect to receive an additional 25% of planned requirements, bringing the overall resourcing level to 70%</w:t>
              </w:r>
            </w:ins>
            <w:ins w:id="217" w:author="Tiziana Zoccheddu" w:date="2017-10-27T14:59:00Z">
              <w:r w:rsidR="00A311D2">
                <w:rPr>
                  <w:rFonts w:eastAsia="Times New Roman"/>
                </w:rPr>
                <w:t xml:space="preserve">. </w:t>
              </w:r>
            </w:ins>
            <w:bookmarkStart w:id="218" w:name="_GoBack"/>
            <w:bookmarkEnd w:id="218"/>
            <w:del w:id="219" w:author="Tiziana Zoccheddu" w:date="2017-10-27T14:58:00Z">
              <w:r w:rsidR="006E2603" w:rsidDel="00A311D2">
                <w:rPr>
                  <w:color w:val="0070C0"/>
                </w:rPr>
                <w:delText xml:space="preserve">the overall funding forecast is anticipated to reach approximately </w:delText>
              </w:r>
              <w:commentRangeStart w:id="220"/>
              <w:commentRangeStart w:id="221"/>
              <w:r w:rsidR="006E2603" w:rsidDel="00A311D2">
                <w:rPr>
                  <w:color w:val="0070C0"/>
                </w:rPr>
                <w:delText xml:space="preserve">70% </w:delText>
              </w:r>
            </w:del>
            <w:ins w:id="222" w:author="CONSTANTINE Jedda" w:date="2017-10-25T20:49:00Z">
              <w:del w:id="223" w:author="Tiziana Zoccheddu" w:date="2017-10-27T14:58:00Z">
                <w:r w:rsidDel="00A311D2">
                  <w:rPr>
                    <w:color w:val="0070C0"/>
                  </w:rPr>
                  <w:delText xml:space="preserve"> percent</w:delText>
                </w:r>
                <w:commentRangeEnd w:id="220"/>
                <w:r w:rsidDel="00A311D2">
                  <w:rPr>
                    <w:rStyle w:val="CommentReference"/>
                  </w:rPr>
                  <w:commentReference w:id="220"/>
                </w:r>
              </w:del>
            </w:ins>
            <w:commentRangeEnd w:id="221"/>
            <w:r w:rsidR="00A311D2">
              <w:rPr>
                <w:rStyle w:val="CommentReference"/>
              </w:rPr>
              <w:commentReference w:id="221"/>
            </w:r>
            <w:ins w:id="224" w:author="CONSTANTINE Jedda" w:date="2017-10-25T20:49:00Z">
              <w:del w:id="225" w:author="Tiziana Zoccheddu" w:date="2017-10-27T14:58:00Z">
                <w:r w:rsidDel="00A311D2">
                  <w:rPr>
                    <w:color w:val="0070C0"/>
                  </w:rPr>
                  <w:delText xml:space="preserve"> </w:delText>
                </w:r>
              </w:del>
            </w:ins>
            <w:del w:id="226" w:author="Tiziana Zoccheddu" w:date="2017-10-27T14:58:00Z">
              <w:r w:rsidR="006E2603" w:rsidDel="00A311D2">
                <w:rPr>
                  <w:color w:val="0070C0"/>
                </w:rPr>
                <w:delText>of the planned requirements</w:delText>
              </w:r>
            </w:del>
            <w:r w:rsidR="006E2603">
              <w:rPr>
                <w:color w:val="0070C0"/>
              </w:rPr>
              <w:t>.</w:t>
            </w:r>
            <w:r w:rsidR="0061725F">
              <w:rPr>
                <w:color w:val="0070C0"/>
              </w:rPr>
              <w:t xml:space="preserve"> </w:t>
            </w:r>
          </w:p>
          <w:p w14:paraId="57D2C511" w14:textId="77777777" w:rsidR="00FA3029" w:rsidRDefault="00FA3029" w:rsidP="00FA3029">
            <w:pPr>
              <w:jc w:val="both"/>
              <w:rPr>
                <w:color w:val="0070C0"/>
              </w:rPr>
            </w:pPr>
          </w:p>
          <w:p w14:paraId="641E724B" w14:textId="7BB87E4F" w:rsidR="00DF655C" w:rsidDel="00A01193" w:rsidRDefault="00DC7043" w:rsidP="00FA3029">
            <w:pPr>
              <w:jc w:val="both"/>
              <w:rPr>
                <w:del w:id="227" w:author="CONSTANTINE Jedda" w:date="2017-10-25T21:13:00Z"/>
                <w:color w:val="0070C0"/>
              </w:rPr>
            </w:pPr>
            <w:r>
              <w:rPr>
                <w:color w:val="0070C0"/>
              </w:rPr>
              <w:t>T</w:t>
            </w:r>
            <w:r w:rsidR="00BD4CE0">
              <w:rPr>
                <w:color w:val="0070C0"/>
              </w:rPr>
              <w:t>he life-s</w:t>
            </w:r>
            <w:ins w:id="228" w:author="CONSTANTINE Jedda" w:date="2017-10-25T21:02:00Z">
              <w:r w:rsidR="007E5B3F">
                <w:rPr>
                  <w:color w:val="0070C0"/>
                </w:rPr>
                <w:t xml:space="preserve">aving </w:t>
              </w:r>
            </w:ins>
            <w:del w:id="229" w:author="CONSTANTINE Jedda" w:date="2017-10-25T21:02:00Z">
              <w:r w:rsidR="00BD4CE0" w:rsidDel="007E5B3F">
                <w:rPr>
                  <w:color w:val="0070C0"/>
                </w:rPr>
                <w:delText xml:space="preserve">ustaining </w:delText>
              </w:r>
            </w:del>
            <w:del w:id="230" w:author="CONSTANTINE Jedda" w:date="2017-10-25T21:03:00Z">
              <w:r w:rsidR="00BD4CE0" w:rsidDel="00DF655C">
                <w:rPr>
                  <w:color w:val="0070C0"/>
                </w:rPr>
                <w:delText>i</w:delText>
              </w:r>
              <w:r w:rsidDel="00DF655C">
                <w:rPr>
                  <w:color w:val="0070C0"/>
                </w:rPr>
                <w:delText>mpact</w:delText>
              </w:r>
            </w:del>
            <w:ins w:id="231" w:author="CONSTANTINE Jedda" w:date="2017-10-25T21:03:00Z">
              <w:r w:rsidR="00DF655C">
                <w:rPr>
                  <w:color w:val="0070C0"/>
                </w:rPr>
                <w:t>nature</w:t>
              </w:r>
            </w:ins>
            <w:r>
              <w:rPr>
                <w:color w:val="0070C0"/>
              </w:rPr>
              <w:t xml:space="preserve"> o</w:t>
            </w:r>
            <w:r w:rsidR="00B61F2C">
              <w:rPr>
                <w:color w:val="0070C0"/>
              </w:rPr>
              <w:t>f</w:t>
            </w:r>
            <w:r>
              <w:rPr>
                <w:color w:val="0070C0"/>
              </w:rPr>
              <w:t xml:space="preserve"> direct food assistance </w:t>
            </w:r>
            <w:ins w:id="232" w:author="CONSTANTINE Jedda" w:date="2017-10-25T21:02:00Z">
              <w:r w:rsidR="007E5B3F">
                <w:rPr>
                  <w:color w:val="0070C0"/>
                </w:rPr>
                <w:t xml:space="preserve">for </w:t>
              </w:r>
            </w:ins>
            <w:del w:id="233" w:author="CONSTANTINE Jedda" w:date="2017-10-25T21:02:00Z">
              <w:r w:rsidDel="007E5B3F">
                <w:rPr>
                  <w:color w:val="0070C0"/>
                </w:rPr>
                <w:delText xml:space="preserve">to the </w:delText>
              </w:r>
            </w:del>
            <w:r>
              <w:rPr>
                <w:color w:val="0070C0"/>
              </w:rPr>
              <w:t>refugee</w:t>
            </w:r>
            <w:ins w:id="234" w:author="CONSTANTINE Jedda" w:date="2017-10-25T21:02:00Z">
              <w:r w:rsidR="007E5B3F">
                <w:rPr>
                  <w:color w:val="0070C0"/>
                </w:rPr>
                <w:t>s</w:t>
              </w:r>
            </w:ins>
            <w:del w:id="235" w:author="CONSTANTINE Jedda" w:date="2017-10-25T21:02:00Z">
              <w:r w:rsidDel="007E5B3F">
                <w:rPr>
                  <w:color w:val="0070C0"/>
                </w:rPr>
                <w:delText xml:space="preserve"> population</w:delText>
              </w:r>
            </w:del>
            <w:r w:rsidR="00BD4CE0">
              <w:rPr>
                <w:color w:val="0070C0"/>
              </w:rPr>
              <w:t xml:space="preserve"> </w:t>
            </w:r>
            <w:r>
              <w:rPr>
                <w:color w:val="0070C0"/>
              </w:rPr>
              <w:t>demands that Activity 1 is the highest priority</w:t>
            </w:r>
            <w:ins w:id="236" w:author="CONSTANTINE Jedda" w:date="2017-10-25T21:02:00Z">
              <w:r w:rsidR="00DF655C">
                <w:rPr>
                  <w:color w:val="0070C0"/>
                </w:rPr>
                <w:t>,</w:t>
              </w:r>
            </w:ins>
            <w:r>
              <w:rPr>
                <w:color w:val="0070C0"/>
              </w:rPr>
              <w:t xml:space="preserve"> both </w:t>
            </w:r>
            <w:ins w:id="237" w:author="CONSTANTINE Jedda" w:date="2017-10-25T21:02:00Z">
              <w:r w:rsidR="00DF655C">
                <w:rPr>
                  <w:color w:val="0070C0"/>
                </w:rPr>
                <w:t xml:space="preserve">in terms of implementation and </w:t>
              </w:r>
            </w:ins>
            <w:r>
              <w:rPr>
                <w:color w:val="0070C0"/>
              </w:rPr>
              <w:t xml:space="preserve">for fundraising </w:t>
            </w:r>
            <w:ins w:id="238" w:author="CONSTANTINE Jedda" w:date="2017-10-25T21:02:00Z">
              <w:r w:rsidR="00DF655C">
                <w:rPr>
                  <w:color w:val="0070C0"/>
                </w:rPr>
                <w:t>purposes</w:t>
              </w:r>
            </w:ins>
            <w:del w:id="239" w:author="CONSTANTINE Jedda" w:date="2017-10-25T21:03:00Z">
              <w:r w:rsidDel="00DF655C">
                <w:rPr>
                  <w:color w:val="0070C0"/>
                </w:rPr>
                <w:delText>and for implementation</w:delText>
              </w:r>
            </w:del>
            <w:r>
              <w:rPr>
                <w:color w:val="0070C0"/>
              </w:rPr>
              <w:t>.</w:t>
            </w:r>
            <w:r w:rsidR="00430152">
              <w:rPr>
                <w:color w:val="0070C0"/>
              </w:rPr>
              <w:t xml:space="preserve"> </w:t>
            </w:r>
            <w:del w:id="240" w:author="CONSTANTINE Jedda" w:date="2017-10-25T21:03:00Z">
              <w:r w:rsidR="00430152" w:rsidDel="00DF655C">
                <w:rPr>
                  <w:color w:val="0070C0"/>
                </w:rPr>
                <w:delText xml:space="preserve"> </w:delText>
              </w:r>
            </w:del>
            <w:ins w:id="241" w:author="CONSTANTINE Jedda" w:date="2017-10-25T21:03:00Z">
              <w:r w:rsidR="00DF655C">
                <w:rPr>
                  <w:color w:val="0070C0"/>
                </w:rPr>
                <w:t xml:space="preserve">Initially, the </w:t>
              </w:r>
            </w:ins>
            <w:del w:id="242" w:author="CONSTANTINE Jedda" w:date="2017-10-25T21:03:00Z">
              <w:r w:rsidR="00B61F2C" w:rsidDel="00DF655C">
                <w:rPr>
                  <w:color w:val="0070C0"/>
                </w:rPr>
                <w:delText>In 2018 the</w:delText>
              </w:r>
              <w:r w:rsidDel="00DF655C">
                <w:rPr>
                  <w:color w:val="0070C0"/>
                </w:rPr>
                <w:delText xml:space="preserve"> </w:delText>
              </w:r>
            </w:del>
            <w:r>
              <w:rPr>
                <w:color w:val="0070C0"/>
              </w:rPr>
              <w:t>refugee population w</w:t>
            </w:r>
            <w:r w:rsidR="00B61F2C">
              <w:rPr>
                <w:color w:val="0070C0"/>
              </w:rPr>
              <w:t xml:space="preserve">as </w:t>
            </w:r>
            <w:ins w:id="243" w:author="CONSTANTINE Jedda" w:date="2017-10-25T21:03:00Z">
              <w:r w:rsidR="00DF655C">
                <w:rPr>
                  <w:color w:val="0070C0"/>
                </w:rPr>
                <w:t xml:space="preserve">expected to total </w:t>
              </w:r>
            </w:ins>
            <w:del w:id="244" w:author="CONSTANTINE Jedda" w:date="2017-10-25T21:03:00Z">
              <w:r w:rsidR="00B61F2C" w:rsidDel="00DF655C">
                <w:rPr>
                  <w:color w:val="0070C0"/>
                </w:rPr>
                <w:lastRenderedPageBreak/>
                <w:delText xml:space="preserve">estimated at </w:delText>
              </w:r>
            </w:del>
            <w:r w:rsidR="00B61F2C">
              <w:rPr>
                <w:color w:val="0070C0"/>
              </w:rPr>
              <w:t>400,000</w:t>
            </w:r>
            <w:ins w:id="245" w:author="CONSTANTINE Jedda" w:date="2017-10-25T21:03:00Z">
              <w:r w:rsidR="00DF655C">
                <w:rPr>
                  <w:color w:val="0070C0"/>
                </w:rPr>
                <w:t xml:space="preserve"> people by 2018</w:t>
              </w:r>
            </w:ins>
            <w:del w:id="246" w:author="CONSTANTINE Jedda" w:date="2017-10-25T21:05:00Z">
              <w:r w:rsidDel="00DF655C">
                <w:rPr>
                  <w:color w:val="0070C0"/>
                </w:rPr>
                <w:delText>, h</w:delText>
              </w:r>
            </w:del>
            <w:ins w:id="247" w:author="CONSTANTINE Jedda" w:date="2017-10-25T21:05:00Z">
              <w:r w:rsidR="00DF655C">
                <w:rPr>
                  <w:color w:val="0070C0"/>
                </w:rPr>
                <w:t>. H</w:t>
              </w:r>
            </w:ins>
            <w:r>
              <w:rPr>
                <w:color w:val="0070C0"/>
              </w:rPr>
              <w:t xml:space="preserve">owever, </w:t>
            </w:r>
            <w:del w:id="248" w:author="CONSTANTINE Jedda" w:date="2017-10-25T21:05:00Z">
              <w:r w:rsidDel="00DF655C">
                <w:rPr>
                  <w:color w:val="0070C0"/>
                </w:rPr>
                <w:delText xml:space="preserve">based </w:delText>
              </w:r>
            </w:del>
            <w:ins w:id="249" w:author="CONSTANTINE Jedda" w:date="2017-10-25T21:05:00Z">
              <w:r w:rsidR="00DF655C">
                <w:rPr>
                  <w:color w:val="0070C0"/>
                </w:rPr>
                <w:t>considering</w:t>
              </w:r>
            </w:ins>
            <w:del w:id="250" w:author="CONSTANTINE Jedda" w:date="2017-10-25T21:05:00Z">
              <w:r w:rsidDel="00DF655C">
                <w:rPr>
                  <w:color w:val="0070C0"/>
                </w:rPr>
                <w:delText>on</w:delText>
              </w:r>
            </w:del>
            <w:r>
              <w:rPr>
                <w:color w:val="0070C0"/>
              </w:rPr>
              <w:t xml:space="preserve"> </w:t>
            </w:r>
            <w:del w:id="251" w:author="CONSTANTINE Jedda" w:date="2017-10-25T21:04:00Z">
              <w:r w:rsidDel="00DF655C">
                <w:rPr>
                  <w:color w:val="0070C0"/>
                </w:rPr>
                <w:delText xml:space="preserve">the </w:delText>
              </w:r>
            </w:del>
            <w:r>
              <w:rPr>
                <w:color w:val="0070C0"/>
              </w:rPr>
              <w:t>current</w:t>
            </w:r>
            <w:ins w:id="252" w:author="CONSTANTINE Jedda" w:date="2017-10-25T21:04:00Z">
              <w:r w:rsidR="00DF655C">
                <w:rPr>
                  <w:color w:val="0070C0"/>
                </w:rPr>
                <w:t xml:space="preserve"> numbers </w:t>
              </w:r>
            </w:ins>
            <w:del w:id="253" w:author="CONSTANTINE Jedda" w:date="2017-10-25T21:04:00Z">
              <w:r w:rsidDel="00DF655C">
                <w:rPr>
                  <w:color w:val="0070C0"/>
                </w:rPr>
                <w:delText xml:space="preserve"> population size </w:delText>
              </w:r>
            </w:del>
            <w:r>
              <w:rPr>
                <w:color w:val="0070C0"/>
              </w:rPr>
              <w:t xml:space="preserve">and the rate of returns and new arrivals, the population is </w:t>
            </w:r>
            <w:ins w:id="254" w:author="CONSTANTINE Jedda" w:date="2017-10-25T21:05:00Z">
              <w:r w:rsidR="00DF655C">
                <w:rPr>
                  <w:color w:val="0070C0"/>
                </w:rPr>
                <w:t xml:space="preserve">more </w:t>
              </w:r>
            </w:ins>
            <w:r>
              <w:rPr>
                <w:color w:val="0070C0"/>
              </w:rPr>
              <w:t xml:space="preserve">likely to be less than 350,000, </w:t>
            </w:r>
            <w:del w:id="255" w:author="CONSTANTINE Jedda" w:date="2017-10-25T21:05:00Z">
              <w:r w:rsidDel="00DF655C">
                <w:rPr>
                  <w:color w:val="0070C0"/>
                </w:rPr>
                <w:delText xml:space="preserve">thus </w:delText>
              </w:r>
            </w:del>
            <w:r>
              <w:rPr>
                <w:color w:val="0070C0"/>
              </w:rPr>
              <w:t xml:space="preserve">reducing </w:t>
            </w:r>
            <w:del w:id="256" w:author="CONSTANTINE Jedda" w:date="2017-10-25T21:05:00Z">
              <w:r w:rsidDel="00DF655C">
                <w:rPr>
                  <w:color w:val="0070C0"/>
                </w:rPr>
                <w:delText xml:space="preserve">the </w:delText>
              </w:r>
            </w:del>
            <w:r>
              <w:rPr>
                <w:color w:val="0070C0"/>
              </w:rPr>
              <w:t xml:space="preserve">funding requirements for this activity by </w:t>
            </w:r>
            <w:r w:rsidR="00430152">
              <w:rPr>
                <w:color w:val="0070C0"/>
              </w:rPr>
              <w:t xml:space="preserve">at least </w:t>
            </w:r>
            <w:r>
              <w:rPr>
                <w:color w:val="0070C0"/>
              </w:rPr>
              <w:t>13</w:t>
            </w:r>
            <w:r w:rsidR="00B61F2C">
              <w:rPr>
                <w:color w:val="0070C0"/>
              </w:rPr>
              <w:t xml:space="preserve"> percent. </w:t>
            </w:r>
            <w:del w:id="257" w:author="CONSTANTINE Jedda" w:date="2017-10-25T21:03:00Z">
              <w:r w:rsidR="00B61F2C" w:rsidDel="00DF655C">
                <w:rPr>
                  <w:color w:val="0070C0"/>
                </w:rPr>
                <w:delText xml:space="preserve"> </w:delText>
              </w:r>
            </w:del>
            <w:del w:id="258" w:author="CONSTANTINE Jedda" w:date="2017-10-25T21:05:00Z">
              <w:r w:rsidR="003445E2" w:rsidDel="00DF655C">
                <w:rPr>
                  <w:color w:val="0070C0"/>
                </w:rPr>
                <w:delText xml:space="preserve">Funding shortfalls </w:delText>
              </w:r>
            </w:del>
            <w:ins w:id="259" w:author="CONSTANTINE Jedda" w:date="2017-10-25T21:05:00Z">
              <w:r w:rsidR="00DF655C">
                <w:rPr>
                  <w:color w:val="0070C0"/>
                </w:rPr>
                <w:t>S</w:t>
              </w:r>
            </w:ins>
            <w:ins w:id="260" w:author="CONSTANTINE Jedda" w:date="2017-10-25T21:08:00Z">
              <w:r w:rsidR="00DF655C">
                <w:rPr>
                  <w:color w:val="0070C0"/>
                </w:rPr>
                <w:t>till, expected s</w:t>
              </w:r>
            </w:ins>
            <w:ins w:id="261" w:author="CONSTANTINE Jedda" w:date="2017-10-25T21:05:00Z">
              <w:r w:rsidR="00DF655C">
                <w:rPr>
                  <w:color w:val="0070C0"/>
                </w:rPr>
                <w:t xml:space="preserve">hortfalls </w:t>
              </w:r>
            </w:ins>
            <w:r w:rsidR="003445E2">
              <w:rPr>
                <w:color w:val="0070C0"/>
              </w:rPr>
              <w:t xml:space="preserve">will be managed </w:t>
            </w:r>
            <w:del w:id="262" w:author="CONSTANTINE Jedda" w:date="2017-10-25T21:06:00Z">
              <w:r w:rsidR="003445E2" w:rsidDel="00DF655C">
                <w:rPr>
                  <w:color w:val="0070C0"/>
                </w:rPr>
                <w:delText xml:space="preserve">through a </w:delText>
              </w:r>
            </w:del>
            <w:ins w:id="263" w:author="CONSTANTINE Jedda" w:date="2017-10-25T21:06:00Z">
              <w:r w:rsidR="00DF655C">
                <w:rPr>
                  <w:color w:val="0070C0"/>
                </w:rPr>
                <w:t xml:space="preserve">by </w:t>
              </w:r>
            </w:ins>
            <w:r w:rsidR="003445E2">
              <w:rPr>
                <w:color w:val="0070C0"/>
              </w:rPr>
              <w:t>reduc</w:t>
            </w:r>
            <w:ins w:id="264" w:author="CONSTANTINE Jedda" w:date="2017-10-25T21:06:00Z">
              <w:r w:rsidR="00DF655C">
                <w:rPr>
                  <w:color w:val="0070C0"/>
                </w:rPr>
                <w:t xml:space="preserve">ing </w:t>
              </w:r>
            </w:ins>
            <w:del w:id="265" w:author="CONSTANTINE Jedda" w:date="2017-10-25T21:06:00Z">
              <w:r w:rsidR="003445E2" w:rsidDel="00DF655C">
                <w:rPr>
                  <w:color w:val="0070C0"/>
                </w:rPr>
                <w:delText xml:space="preserve">tion in the rations of </w:delText>
              </w:r>
            </w:del>
            <w:commentRangeStart w:id="266"/>
            <w:commentRangeStart w:id="267"/>
            <w:r w:rsidR="003445E2">
              <w:rPr>
                <w:color w:val="0070C0"/>
              </w:rPr>
              <w:t>general food distribution</w:t>
            </w:r>
            <w:ins w:id="268" w:author="CONSTANTINE Jedda" w:date="2017-10-25T21:06:00Z">
              <w:r w:rsidR="00DF655C">
                <w:rPr>
                  <w:color w:val="0070C0"/>
                </w:rPr>
                <w:t xml:space="preserve"> </w:t>
              </w:r>
            </w:ins>
            <w:del w:id="269" w:author="CONSTANTINE Jedda" w:date="2017-10-25T21:06:00Z">
              <w:r w:rsidR="003445E2" w:rsidDel="00DF655C">
                <w:rPr>
                  <w:color w:val="0070C0"/>
                </w:rPr>
                <w:delText>s</w:delText>
              </w:r>
            </w:del>
            <w:ins w:id="270" w:author="CONSTANTINE Jedda" w:date="2017-10-25T21:06:00Z">
              <w:r w:rsidR="00DF655C">
                <w:rPr>
                  <w:color w:val="0070C0"/>
                </w:rPr>
                <w:t>rations</w:t>
              </w:r>
            </w:ins>
            <w:commentRangeEnd w:id="266"/>
            <w:ins w:id="271" w:author="CONSTANTINE Jedda" w:date="2017-10-25T21:07:00Z">
              <w:r w:rsidR="00DF655C">
                <w:rPr>
                  <w:rStyle w:val="CommentReference"/>
                </w:rPr>
                <w:commentReference w:id="266"/>
              </w:r>
            </w:ins>
            <w:commentRangeEnd w:id="267"/>
            <w:r w:rsidR="00AB6AF1">
              <w:rPr>
                <w:rStyle w:val="CommentReference"/>
              </w:rPr>
              <w:commentReference w:id="267"/>
            </w:r>
            <w:r w:rsidR="003445E2">
              <w:rPr>
                <w:color w:val="0070C0"/>
              </w:rPr>
              <w:t xml:space="preserve">, </w:t>
            </w:r>
            <w:ins w:id="272" w:author="CONSTANTINE Jedda" w:date="2017-10-25T21:07:00Z">
              <w:r w:rsidR="00DF655C">
                <w:rPr>
                  <w:color w:val="0070C0"/>
                </w:rPr>
                <w:t xml:space="preserve">in order to </w:t>
              </w:r>
            </w:ins>
            <w:del w:id="273" w:author="CONSTANTINE Jedda" w:date="2017-10-25T21:07:00Z">
              <w:r w:rsidR="003445E2" w:rsidDel="00DF655C">
                <w:rPr>
                  <w:color w:val="0070C0"/>
                </w:rPr>
                <w:delText>while</w:delText>
              </w:r>
            </w:del>
            <w:ins w:id="274" w:author="CONSTANTINE Jedda" w:date="2017-10-25T21:07:00Z">
              <w:r w:rsidR="00DF655C">
                <w:rPr>
                  <w:color w:val="0070C0"/>
                </w:rPr>
                <w:t xml:space="preserve">ensure the provision of at least </w:t>
              </w:r>
            </w:ins>
            <w:ins w:id="275" w:author="CONSTANTINE Jedda" w:date="2017-10-25T21:06:00Z">
              <w:r w:rsidR="00DF655C">
                <w:rPr>
                  <w:color w:val="0070C0"/>
                </w:rPr>
                <w:t xml:space="preserve">some assistance to all planned beneficiaries. </w:t>
              </w:r>
            </w:ins>
            <w:ins w:id="276" w:author="Tiziana Zoccheddu" w:date="2017-10-27T11:56:00Z">
              <w:r w:rsidR="00AB6AF1">
                <w:rPr>
                  <w:color w:val="0070C0"/>
                </w:rPr>
                <w:t>T</w:t>
              </w:r>
            </w:ins>
            <w:ins w:id="277" w:author="Tiziana Zoccheddu" w:date="2017-10-27T11:53:00Z">
              <w:r w:rsidR="00AB6AF1">
                <w:rPr>
                  <w:color w:val="0070C0"/>
                </w:rPr>
                <w:t xml:space="preserve">he CBT ration was planned to increase in 2018 </w:t>
              </w:r>
            </w:ins>
            <w:ins w:id="278" w:author="Tiziana Zoccheddu" w:date="2017-10-27T11:56:00Z">
              <w:r w:rsidR="00AB6AF1">
                <w:rPr>
                  <w:color w:val="0070C0"/>
                </w:rPr>
                <w:t xml:space="preserve">from covering </w:t>
              </w:r>
            </w:ins>
            <w:ins w:id="279" w:author="Tiziana Zoccheddu" w:date="2017-10-27T11:57:00Z">
              <w:r w:rsidR="00AB6AF1">
                <w:rPr>
                  <w:color w:val="0070C0"/>
                </w:rPr>
                <w:t xml:space="preserve">three commodities only to replacing </w:t>
              </w:r>
            </w:ins>
            <w:ins w:id="280" w:author="Tiziana Zoccheddu" w:date="2017-10-27T11:53:00Z">
              <w:r w:rsidR="00AB6AF1">
                <w:rPr>
                  <w:color w:val="0070C0"/>
                </w:rPr>
                <w:t>the entire food basket</w:t>
              </w:r>
            </w:ins>
            <w:ins w:id="281" w:author="Tiziana Zoccheddu" w:date="2017-10-27T11:57:00Z">
              <w:r w:rsidR="00AB6AF1">
                <w:rPr>
                  <w:color w:val="0070C0"/>
                </w:rPr>
                <w:t xml:space="preserve">. However </w:t>
              </w:r>
            </w:ins>
            <w:ins w:id="282" w:author="Tiziana Zoccheddu" w:date="2017-10-27T11:54:00Z">
              <w:r w:rsidR="00AB6AF1">
                <w:rPr>
                  <w:color w:val="0070C0"/>
                </w:rPr>
                <w:t>this shift will not be feasible in the i</w:t>
              </w:r>
            </w:ins>
            <w:ins w:id="283" w:author="Tiziana Zoccheddu" w:date="2017-10-27T11:55:00Z">
              <w:r w:rsidR="00AB6AF1">
                <w:rPr>
                  <w:color w:val="0070C0"/>
                </w:rPr>
                <w:t xml:space="preserve">mmediate due to operational and funding constraints. CBT beneficiaries will therefore continue to receive a mix of </w:t>
              </w:r>
            </w:ins>
            <w:ins w:id="284" w:author="Tiziana Zoccheddu" w:date="2017-10-27T11:56:00Z">
              <w:r w:rsidR="00AB6AF1">
                <w:rPr>
                  <w:color w:val="0070C0"/>
                </w:rPr>
                <w:t xml:space="preserve">cash </w:t>
              </w:r>
            </w:ins>
            <w:ins w:id="285" w:author="Tiziana Zoccheddu" w:date="2017-10-27T11:55:00Z">
              <w:r w:rsidR="00AB6AF1">
                <w:rPr>
                  <w:color w:val="0070C0"/>
                </w:rPr>
                <w:t>and in-kind transfers</w:t>
              </w:r>
            </w:ins>
            <w:ins w:id="286" w:author="Tiziana Zoccheddu" w:date="2017-10-27T11:57:00Z">
              <w:r w:rsidR="00AB6AF1">
                <w:rPr>
                  <w:color w:val="0070C0"/>
                </w:rPr>
                <w:t>, accounting for the planned CBT distribution levels of 56% in the table below</w:t>
              </w:r>
            </w:ins>
            <w:ins w:id="287" w:author="Tiziana Zoccheddu" w:date="2017-10-27T11:53:00Z">
              <w:r w:rsidR="00AB6AF1">
                <w:rPr>
                  <w:color w:val="0070C0"/>
                </w:rPr>
                <w:t>.</w:t>
              </w:r>
            </w:ins>
            <w:ins w:id="288" w:author="Tiziana Zoccheddu" w:date="2017-10-27T11:56:00Z">
              <w:r w:rsidR="00AB6AF1">
                <w:rPr>
                  <w:color w:val="0070C0"/>
                </w:rPr>
                <w:t xml:space="preserve"> </w:t>
              </w:r>
            </w:ins>
            <w:del w:id="289" w:author="CONSTANTINE Jedda" w:date="2017-10-25T21:06:00Z">
              <w:r w:rsidR="003445E2" w:rsidDel="00DF655C">
                <w:rPr>
                  <w:color w:val="0070C0"/>
                </w:rPr>
                <w:delText xml:space="preserve"> </w:delText>
              </w:r>
            </w:del>
            <w:del w:id="290" w:author="CONSTANTINE Jedda" w:date="2017-10-25T21:08:00Z">
              <w:r w:rsidR="003445E2" w:rsidDel="00DF655C">
                <w:rPr>
                  <w:color w:val="0070C0"/>
                </w:rPr>
                <w:delText xml:space="preserve">rations </w:delText>
              </w:r>
            </w:del>
            <w:ins w:id="291" w:author="CONSTANTINE Jedda" w:date="2017-10-25T21:10:00Z">
              <w:r w:rsidR="00DF655C">
                <w:rPr>
                  <w:color w:val="0070C0"/>
                </w:rPr>
                <w:t xml:space="preserve">In view of the precarious nutrition situation in target locations, and in order to </w:t>
              </w:r>
            </w:ins>
            <w:ins w:id="292" w:author="CONSTANTINE Jedda" w:date="2017-10-25T21:11:00Z">
              <w:r w:rsidR="00DF655C">
                <w:rPr>
                  <w:color w:val="0070C0"/>
                </w:rPr>
                <w:t xml:space="preserve">achieve intended programme outcomes, </w:t>
              </w:r>
            </w:ins>
            <w:ins w:id="293" w:author="CONSTANTINE Jedda" w:date="2017-10-25T21:12:00Z">
              <w:r w:rsidR="00DF655C">
                <w:rPr>
                  <w:color w:val="0070C0"/>
                </w:rPr>
                <w:t>beneficiaries, feeding days and r</w:t>
              </w:r>
            </w:ins>
            <w:ins w:id="294" w:author="CONSTANTINE Jedda" w:date="2017-10-25T21:08:00Z">
              <w:r w:rsidR="00DF655C">
                <w:rPr>
                  <w:color w:val="0070C0"/>
                </w:rPr>
                <w:t xml:space="preserve">ations </w:t>
              </w:r>
            </w:ins>
            <w:r w:rsidR="00430152">
              <w:rPr>
                <w:color w:val="0070C0"/>
              </w:rPr>
              <w:t>of</w:t>
            </w:r>
            <w:r w:rsidR="003445E2">
              <w:rPr>
                <w:color w:val="0070C0"/>
              </w:rPr>
              <w:t xml:space="preserve"> supplementary nutritious food</w:t>
            </w:r>
            <w:ins w:id="295" w:author="CONSTANTINE Jedda" w:date="2017-10-25T21:08:00Z">
              <w:r w:rsidR="00DF655C">
                <w:rPr>
                  <w:color w:val="0070C0"/>
                </w:rPr>
                <w:t>s</w:t>
              </w:r>
            </w:ins>
            <w:r w:rsidR="003445E2">
              <w:rPr>
                <w:color w:val="0070C0"/>
              </w:rPr>
              <w:t xml:space="preserve"> </w:t>
            </w:r>
            <w:ins w:id="296" w:author="CONSTANTINE Jedda" w:date="2017-10-25T21:09:00Z">
              <w:r w:rsidR="00DF655C">
                <w:rPr>
                  <w:color w:val="0070C0"/>
                </w:rPr>
                <w:t xml:space="preserve">for particularly vulnerable groups </w:t>
              </w:r>
            </w:ins>
            <w:r w:rsidR="003445E2">
              <w:rPr>
                <w:color w:val="0070C0"/>
              </w:rPr>
              <w:t xml:space="preserve">will </w:t>
            </w:r>
            <w:ins w:id="297" w:author="CONSTANTINE Jedda" w:date="2017-10-25T21:12:00Z">
              <w:r w:rsidR="00DF655C">
                <w:rPr>
                  <w:color w:val="0070C0"/>
                </w:rPr>
                <w:t xml:space="preserve">remain as planned, </w:t>
              </w:r>
            </w:ins>
            <w:del w:id="298" w:author="CONSTANTINE Jedda" w:date="2017-10-25T21:12:00Z">
              <w:r w:rsidR="003445E2" w:rsidDel="00A01193">
                <w:rPr>
                  <w:color w:val="0070C0"/>
                </w:rPr>
                <w:delText>be maintained at 100</w:delText>
              </w:r>
            </w:del>
            <w:del w:id="299" w:author="CONSTANTINE Jedda" w:date="2017-10-25T21:10:00Z">
              <w:r w:rsidR="003445E2" w:rsidDel="00DF655C">
                <w:rPr>
                  <w:color w:val="0070C0"/>
                </w:rPr>
                <w:delText>%</w:delText>
              </w:r>
              <w:r w:rsidR="00430152" w:rsidDel="00DF655C">
                <w:rPr>
                  <w:color w:val="0070C0"/>
                </w:rPr>
                <w:delText>,</w:delText>
              </w:r>
              <w:r w:rsidR="003445E2" w:rsidDel="00DF655C">
                <w:rPr>
                  <w:color w:val="0070C0"/>
                </w:rPr>
                <w:delText xml:space="preserve"> </w:delText>
              </w:r>
            </w:del>
            <w:r w:rsidR="003445E2">
              <w:rPr>
                <w:color w:val="0070C0"/>
              </w:rPr>
              <w:t>if possible.</w:t>
            </w:r>
            <w:r w:rsidR="006E2603">
              <w:rPr>
                <w:color w:val="0070C0"/>
              </w:rPr>
              <w:t xml:space="preserve"> </w:t>
            </w:r>
            <w:del w:id="300" w:author="CONSTANTINE Jedda" w:date="2017-10-25T21:10:00Z">
              <w:r w:rsidR="006E2603" w:rsidDel="00DF655C">
                <w:rPr>
                  <w:color w:val="0070C0"/>
                </w:rPr>
                <w:delText xml:space="preserve"> </w:delText>
              </w:r>
            </w:del>
            <w:r w:rsidR="00B61F2C">
              <w:rPr>
                <w:color w:val="0070C0"/>
              </w:rPr>
              <w:t xml:space="preserve">In addition to the impact on overall health, </w:t>
            </w:r>
            <w:del w:id="301" w:author="CONSTANTINE Jedda" w:date="2017-10-25T21:13:00Z">
              <w:r w:rsidR="00B61F2C" w:rsidDel="00A01193">
                <w:rPr>
                  <w:color w:val="0070C0"/>
                </w:rPr>
                <w:delText xml:space="preserve">the </w:delText>
              </w:r>
            </w:del>
            <w:ins w:id="302" w:author="CONSTANTINE Jedda" w:date="2017-10-25T21:13:00Z">
              <w:r w:rsidR="00A01193">
                <w:rPr>
                  <w:color w:val="0070C0"/>
                </w:rPr>
                <w:t xml:space="preserve">general food distribution </w:t>
              </w:r>
            </w:ins>
            <w:r w:rsidR="00B61F2C">
              <w:rPr>
                <w:color w:val="0070C0"/>
              </w:rPr>
              <w:t xml:space="preserve">ration reductions </w:t>
            </w:r>
            <w:r w:rsidR="00B61F2C" w:rsidRPr="00FA3029">
              <w:rPr>
                <w:color w:val="0070C0"/>
              </w:rPr>
              <w:t>may worsen security and protect</w:t>
            </w:r>
            <w:r w:rsidR="00B61F2C">
              <w:rPr>
                <w:color w:val="0070C0"/>
              </w:rPr>
              <w:t>ion conditions in hosting areas</w:t>
            </w:r>
            <w:r w:rsidR="00B61F2C" w:rsidRPr="00FA3029">
              <w:rPr>
                <w:color w:val="0070C0"/>
              </w:rPr>
              <w:t xml:space="preserve"> </w:t>
            </w:r>
            <w:r w:rsidR="00B61F2C">
              <w:rPr>
                <w:color w:val="0070C0"/>
              </w:rPr>
              <w:t>and</w:t>
            </w:r>
            <w:r w:rsidR="006E2603" w:rsidRPr="00FA3029">
              <w:rPr>
                <w:color w:val="0070C0"/>
              </w:rPr>
              <w:t xml:space="preserve"> contribute to </w:t>
            </w:r>
            <w:del w:id="303" w:author="CONSTANTINE Jedda" w:date="2017-10-25T21:13:00Z">
              <w:r w:rsidR="006E2603" w:rsidRPr="00FA3029" w:rsidDel="00A01193">
                <w:rPr>
                  <w:color w:val="0070C0"/>
                </w:rPr>
                <w:delText>increase</w:delText>
              </w:r>
              <w:r w:rsidR="006E2603" w:rsidDel="00A01193">
                <w:rPr>
                  <w:color w:val="0070C0"/>
                </w:rPr>
                <w:delText>d</w:delText>
              </w:r>
              <w:r w:rsidR="006E2603" w:rsidRPr="00FA3029" w:rsidDel="00A01193">
                <w:rPr>
                  <w:color w:val="0070C0"/>
                </w:rPr>
                <w:delText xml:space="preserve"> </w:delText>
              </w:r>
            </w:del>
            <w:ins w:id="304" w:author="CONSTANTINE Jedda" w:date="2017-10-25T21:13:00Z">
              <w:r w:rsidR="00A01193">
                <w:rPr>
                  <w:color w:val="0070C0"/>
                </w:rPr>
                <w:t>higher</w:t>
              </w:r>
              <w:r w:rsidR="00A01193" w:rsidRPr="00FA3029">
                <w:rPr>
                  <w:color w:val="0070C0"/>
                </w:rPr>
                <w:t xml:space="preserve"> </w:t>
              </w:r>
            </w:ins>
            <w:r w:rsidR="006E2603">
              <w:rPr>
                <w:color w:val="0070C0"/>
              </w:rPr>
              <w:t>malnutrition rates</w:t>
            </w:r>
            <w:r w:rsidR="006E2603" w:rsidRPr="00FA3029">
              <w:rPr>
                <w:color w:val="0070C0"/>
              </w:rPr>
              <w:t xml:space="preserve">, thus increasing </w:t>
            </w:r>
            <w:del w:id="305" w:author="CONSTANTINE Jedda" w:date="2017-10-25T21:13:00Z">
              <w:r w:rsidR="006E2603" w:rsidRPr="00FA3029" w:rsidDel="00A01193">
                <w:rPr>
                  <w:color w:val="0070C0"/>
                </w:rPr>
                <w:delText xml:space="preserve">the </w:delText>
              </w:r>
            </w:del>
            <w:r w:rsidR="006E2603" w:rsidRPr="00FA3029">
              <w:rPr>
                <w:color w:val="0070C0"/>
              </w:rPr>
              <w:t xml:space="preserve">resources needed </w:t>
            </w:r>
            <w:r w:rsidR="006E2603">
              <w:rPr>
                <w:color w:val="0070C0"/>
              </w:rPr>
              <w:t>for</w:t>
            </w:r>
            <w:r w:rsidR="006E2603" w:rsidRPr="00FA3029">
              <w:rPr>
                <w:color w:val="0070C0"/>
              </w:rPr>
              <w:t xml:space="preserve"> the nutrition component of </w:t>
            </w:r>
            <w:ins w:id="306" w:author="CONSTANTINE Jedda" w:date="2017-10-25T21:13:00Z">
              <w:r w:rsidR="00A01193">
                <w:rPr>
                  <w:color w:val="0070C0"/>
                </w:rPr>
                <w:t xml:space="preserve">Activity </w:t>
              </w:r>
            </w:ins>
            <w:del w:id="307" w:author="CONSTANTINE Jedda" w:date="2017-10-25T21:13:00Z">
              <w:r w:rsidR="006E2603" w:rsidRPr="00FA3029" w:rsidDel="00A01193">
                <w:rPr>
                  <w:color w:val="0070C0"/>
                </w:rPr>
                <w:delText>ACT</w:delText>
              </w:r>
            </w:del>
            <w:r w:rsidR="006E2603" w:rsidRPr="00FA3029">
              <w:rPr>
                <w:color w:val="0070C0"/>
              </w:rPr>
              <w:t>1.</w:t>
            </w:r>
          </w:p>
          <w:p w14:paraId="4820D34D" w14:textId="7F666641" w:rsidR="0061725F" w:rsidDel="00A01193" w:rsidRDefault="0061725F" w:rsidP="00FA3029">
            <w:pPr>
              <w:jc w:val="both"/>
              <w:rPr>
                <w:del w:id="308" w:author="CONSTANTINE Jedda" w:date="2017-10-25T21:13:00Z"/>
                <w:color w:val="0070C0"/>
              </w:rPr>
            </w:pPr>
          </w:p>
          <w:p w14:paraId="2E57020C" w14:textId="5DF4B2DF" w:rsidR="0061725F" w:rsidRDefault="00E220BF" w:rsidP="00FA3029">
            <w:pPr>
              <w:jc w:val="both"/>
              <w:rPr>
                <w:color w:val="0070C0"/>
              </w:rPr>
            </w:pPr>
            <w:ins w:id="309" w:author="CONSTANTINE Jedda" w:date="2017-10-25T21:15:00Z">
              <w:r>
                <w:rPr>
                  <w:color w:val="0070C0"/>
                </w:rPr>
                <w:t>D</w:t>
              </w:r>
            </w:ins>
            <w:del w:id="310" w:author="CONSTANTINE Jedda" w:date="2017-10-25T21:14:00Z">
              <w:r w:rsidR="003445E2" w:rsidDel="00E220BF">
                <w:rPr>
                  <w:color w:val="0070C0"/>
                </w:rPr>
                <w:delText xml:space="preserve">Directed </w:delText>
              </w:r>
            </w:del>
            <w:ins w:id="311" w:author="CONSTANTINE Jedda" w:date="2017-10-25T21:14:00Z">
              <w:r>
                <w:rPr>
                  <w:color w:val="0070C0"/>
                </w:rPr>
                <w:t xml:space="preserve">irected </w:t>
              </w:r>
            </w:ins>
            <w:r w:rsidR="003445E2">
              <w:rPr>
                <w:color w:val="0070C0"/>
              </w:rPr>
              <w:t>contributions received in 2017</w:t>
            </w:r>
            <w:ins w:id="312" w:author="CONSTANTINE Jedda" w:date="2017-10-25T21:17:00Z">
              <w:r>
                <w:rPr>
                  <w:color w:val="0070C0"/>
                </w:rPr>
                <w:t xml:space="preserve"> and additional </w:t>
              </w:r>
            </w:ins>
            <w:del w:id="313" w:author="CONSTANTINE Jedda" w:date="2017-10-25T21:16:00Z">
              <w:r w:rsidR="003445E2" w:rsidDel="00E220BF">
                <w:rPr>
                  <w:color w:val="0070C0"/>
                </w:rPr>
                <w:delText xml:space="preserve"> </w:delText>
              </w:r>
              <w:r w:rsidR="00430152" w:rsidDel="00E220BF">
                <w:rPr>
                  <w:color w:val="0070C0"/>
                </w:rPr>
                <w:delText>and</w:delText>
              </w:r>
            </w:del>
            <w:del w:id="314" w:author="CONSTANTINE Jedda" w:date="2017-10-25T21:17:00Z">
              <w:r w:rsidR="00430152" w:rsidDel="00E220BF">
                <w:rPr>
                  <w:color w:val="0070C0"/>
                </w:rPr>
                <w:delText xml:space="preserve"> </w:delText>
              </w:r>
            </w:del>
            <w:ins w:id="315" w:author="CONSTANTINE Jedda" w:date="2017-10-25T21:17:00Z">
              <w:r>
                <w:rPr>
                  <w:color w:val="0070C0"/>
                </w:rPr>
                <w:t>forecast</w:t>
              </w:r>
            </w:ins>
            <w:ins w:id="316" w:author="CONSTANTINE Jedda" w:date="2017-10-25T21:14:00Z">
              <w:r>
                <w:rPr>
                  <w:color w:val="0070C0"/>
                </w:rPr>
                <w:t xml:space="preserve"> donations</w:t>
              </w:r>
            </w:ins>
            <w:ins w:id="317" w:author="CONSTANTINE Jedda" w:date="2017-10-25T21:16:00Z">
              <w:r>
                <w:rPr>
                  <w:color w:val="0070C0"/>
                </w:rPr>
                <w:t>,</w:t>
              </w:r>
            </w:ins>
            <w:ins w:id="318" w:author="CONSTANTINE Jedda" w:date="2017-10-25T21:14:00Z">
              <w:r>
                <w:rPr>
                  <w:color w:val="0070C0"/>
                </w:rPr>
                <w:t xml:space="preserve"> </w:t>
              </w:r>
            </w:ins>
            <w:del w:id="319" w:author="CONSTANTINE Jedda" w:date="2017-10-25T21:15:00Z">
              <w:r w:rsidR="00430152" w:rsidDel="00E220BF">
                <w:rPr>
                  <w:color w:val="0070C0"/>
                </w:rPr>
                <w:delText>contributions forecast in 2018</w:delText>
              </w:r>
            </w:del>
            <w:r w:rsidR="00430152">
              <w:rPr>
                <w:color w:val="0070C0"/>
              </w:rPr>
              <w:t xml:space="preserve"> </w:t>
            </w:r>
            <w:ins w:id="320" w:author="CONSTANTINE Jedda" w:date="2017-10-25T21:16:00Z">
              <w:r>
                <w:rPr>
                  <w:color w:val="0070C0"/>
                </w:rPr>
                <w:t xml:space="preserve">are expected to ensure that </w:t>
              </w:r>
            </w:ins>
            <w:del w:id="321" w:author="CONSTANTINE Jedda" w:date="2017-10-25T21:16:00Z">
              <w:r w:rsidR="003445E2" w:rsidDel="00E220BF">
                <w:rPr>
                  <w:color w:val="0070C0"/>
                </w:rPr>
                <w:delText xml:space="preserve">will </w:delText>
              </w:r>
            </w:del>
            <w:ins w:id="322" w:author="CONSTANTINE Jedda" w:date="2017-10-25T21:16:00Z">
              <w:r>
                <w:rPr>
                  <w:color w:val="0070C0"/>
                </w:rPr>
                <w:t xml:space="preserve">Activities 3 and </w:t>
              </w:r>
            </w:ins>
            <w:del w:id="323" w:author="CONSTANTINE Jedda" w:date="2017-10-25T21:16:00Z">
              <w:r w:rsidR="0061725F" w:rsidDel="00E220BF">
                <w:rPr>
                  <w:color w:val="0070C0"/>
                </w:rPr>
                <w:delText>ACT3 and ACT</w:delText>
              </w:r>
            </w:del>
            <w:r w:rsidR="0061725F">
              <w:rPr>
                <w:color w:val="0070C0"/>
              </w:rPr>
              <w:t xml:space="preserve">5 </w:t>
            </w:r>
            <w:ins w:id="324" w:author="CONSTANTINE Jedda" w:date="2017-10-25T21:17:00Z">
              <w:r>
                <w:rPr>
                  <w:color w:val="0070C0"/>
                </w:rPr>
                <w:t xml:space="preserve">will be </w:t>
              </w:r>
            </w:ins>
            <w:del w:id="325" w:author="CONSTANTINE Jedda" w:date="2017-10-25T21:18:00Z">
              <w:r w:rsidR="00430152" w:rsidDel="00E220BF">
                <w:rPr>
                  <w:color w:val="0070C0"/>
                </w:rPr>
                <w:delText xml:space="preserve">are </w:delText>
              </w:r>
            </w:del>
            <w:del w:id="326" w:author="CONSTANTINE Jedda" w:date="2017-10-25T21:16:00Z">
              <w:r w:rsidR="00430152" w:rsidDel="00E220BF">
                <w:rPr>
                  <w:color w:val="0070C0"/>
                </w:rPr>
                <w:delText xml:space="preserve">expected to </w:delText>
              </w:r>
              <w:r w:rsidR="00DF37CA" w:rsidDel="00E220BF">
                <w:rPr>
                  <w:color w:val="0070C0"/>
                </w:rPr>
                <w:delText xml:space="preserve">be nearly </w:delText>
              </w:r>
            </w:del>
            <w:r w:rsidR="00DF37CA">
              <w:rPr>
                <w:color w:val="0070C0"/>
              </w:rPr>
              <w:t>fully funded</w:t>
            </w:r>
            <w:ins w:id="327" w:author="CONSTANTINE Jedda" w:date="2017-10-25T21:18:00Z">
              <w:r>
                <w:rPr>
                  <w:color w:val="0070C0"/>
                </w:rPr>
                <w:t xml:space="preserve"> in 2018</w:t>
              </w:r>
            </w:ins>
            <w:r w:rsidR="00DF37CA">
              <w:rPr>
                <w:color w:val="0070C0"/>
              </w:rPr>
              <w:t xml:space="preserve">.  However, </w:t>
            </w:r>
            <w:ins w:id="328" w:author="CONSTANTINE Jedda" w:date="2017-10-25T21:18:00Z">
              <w:r>
                <w:rPr>
                  <w:color w:val="0070C0"/>
                </w:rPr>
                <w:t xml:space="preserve">achieving </w:t>
              </w:r>
            </w:ins>
            <w:del w:id="329" w:author="CONSTANTINE Jedda" w:date="2017-10-25T21:18:00Z">
              <w:r w:rsidR="00DF37CA" w:rsidDel="00E220BF">
                <w:rPr>
                  <w:color w:val="0070C0"/>
                </w:rPr>
                <w:delText xml:space="preserve">reaching the </w:delText>
              </w:r>
            </w:del>
            <w:r w:rsidR="00DF37CA">
              <w:rPr>
                <w:color w:val="0070C0"/>
              </w:rPr>
              <w:t>program</w:t>
            </w:r>
            <w:ins w:id="330" w:author="CONSTANTINE Jedda" w:date="2017-10-25T21:18:00Z">
              <w:r>
                <w:rPr>
                  <w:color w:val="0070C0"/>
                </w:rPr>
                <w:t>me</w:t>
              </w:r>
            </w:ins>
            <w:r w:rsidR="00DF37CA">
              <w:rPr>
                <w:color w:val="0070C0"/>
              </w:rPr>
              <w:t xml:space="preserve"> outcomes over the </w:t>
            </w:r>
            <w:ins w:id="331" w:author="CONSTANTINE Jedda" w:date="2017-10-25T21:18:00Z">
              <w:r>
                <w:rPr>
                  <w:color w:val="0070C0"/>
                </w:rPr>
                <w:t xml:space="preserve">full </w:t>
              </w:r>
            </w:ins>
            <w:r w:rsidR="00DF37CA">
              <w:rPr>
                <w:color w:val="0070C0"/>
              </w:rPr>
              <w:t>life of the C</w:t>
            </w:r>
            <w:ins w:id="332" w:author="CONSTANTINE Jedda" w:date="2017-10-25T21:18:00Z">
              <w:r>
                <w:rPr>
                  <w:color w:val="0070C0"/>
                </w:rPr>
                <w:t xml:space="preserve">ountry </w:t>
              </w:r>
            </w:ins>
            <w:r w:rsidR="00DF37CA">
              <w:rPr>
                <w:color w:val="0070C0"/>
              </w:rPr>
              <w:t>S</w:t>
            </w:r>
            <w:ins w:id="333" w:author="CONSTANTINE Jedda" w:date="2017-10-25T21:18:00Z">
              <w:r>
                <w:rPr>
                  <w:color w:val="0070C0"/>
                </w:rPr>
                <w:t xml:space="preserve">trategic </w:t>
              </w:r>
            </w:ins>
            <w:r w:rsidR="00DF37CA">
              <w:rPr>
                <w:color w:val="0070C0"/>
              </w:rPr>
              <w:t>P</w:t>
            </w:r>
            <w:ins w:id="334" w:author="CONSTANTINE Jedda" w:date="2017-10-25T21:18:00Z">
              <w:r>
                <w:rPr>
                  <w:color w:val="0070C0"/>
                </w:rPr>
                <w:t>lan</w:t>
              </w:r>
            </w:ins>
            <w:r w:rsidR="00DF37CA">
              <w:rPr>
                <w:color w:val="0070C0"/>
              </w:rPr>
              <w:t xml:space="preserve"> will require significant fund</w:t>
            </w:r>
            <w:del w:id="335" w:author="CONSTANTINE Jedda" w:date="2017-10-25T21:19:00Z">
              <w:r w:rsidR="00DF37CA" w:rsidDel="00E220BF">
                <w:rPr>
                  <w:color w:val="0070C0"/>
                </w:rPr>
                <w:delText xml:space="preserve">ing </w:delText>
              </w:r>
            </w:del>
            <w:r w:rsidR="00DF37CA">
              <w:rPr>
                <w:color w:val="0070C0"/>
              </w:rPr>
              <w:t xml:space="preserve">raising efforts for future years. </w:t>
            </w:r>
            <w:r w:rsidR="00B61F2C">
              <w:rPr>
                <w:color w:val="0070C0"/>
              </w:rPr>
              <w:t xml:space="preserve"> </w:t>
            </w:r>
            <w:ins w:id="336" w:author="CONSTANTINE Jedda" w:date="2017-10-25T21:19:00Z">
              <w:r>
                <w:rPr>
                  <w:color w:val="0070C0"/>
                </w:rPr>
                <w:t xml:space="preserve">Activity </w:t>
              </w:r>
            </w:ins>
            <w:del w:id="337" w:author="CONSTANTINE Jedda" w:date="2017-10-25T21:19:00Z">
              <w:r w:rsidR="00B61F2C" w:rsidDel="00E220BF">
                <w:rPr>
                  <w:color w:val="0070C0"/>
                </w:rPr>
                <w:delText>ACT</w:delText>
              </w:r>
            </w:del>
            <w:r w:rsidR="00B61F2C">
              <w:rPr>
                <w:color w:val="0070C0"/>
              </w:rPr>
              <w:t xml:space="preserve">4, which complements </w:t>
            </w:r>
            <w:ins w:id="338" w:author="CONSTANTINE Jedda" w:date="2017-10-25T21:19:00Z">
              <w:r>
                <w:rPr>
                  <w:color w:val="0070C0"/>
                </w:rPr>
                <w:t xml:space="preserve">Activity </w:t>
              </w:r>
            </w:ins>
            <w:del w:id="339" w:author="CONSTANTINE Jedda" w:date="2017-10-25T21:19:00Z">
              <w:r w:rsidR="00B61F2C" w:rsidDel="00E220BF">
                <w:rPr>
                  <w:color w:val="0070C0"/>
                </w:rPr>
                <w:delText>ACT</w:delText>
              </w:r>
            </w:del>
            <w:r w:rsidR="00B61F2C">
              <w:rPr>
                <w:color w:val="0070C0"/>
              </w:rPr>
              <w:t xml:space="preserve">3 with </w:t>
            </w:r>
            <w:del w:id="340" w:author="CONSTANTINE Jedda" w:date="2017-10-25T21:19:00Z">
              <w:r w:rsidR="00B61F2C" w:rsidDel="00E220BF">
                <w:rPr>
                  <w:color w:val="0070C0"/>
                </w:rPr>
                <w:delText xml:space="preserve">government </w:delText>
              </w:r>
            </w:del>
            <w:r w:rsidR="00B61F2C">
              <w:rPr>
                <w:color w:val="0070C0"/>
              </w:rPr>
              <w:t>capacity strengthening</w:t>
            </w:r>
            <w:ins w:id="341" w:author="CONSTANTINE Jedda" w:date="2017-10-25T21:19:00Z">
              <w:r>
                <w:rPr>
                  <w:color w:val="0070C0"/>
                </w:rPr>
                <w:t xml:space="preserve"> for the Government</w:t>
              </w:r>
            </w:ins>
            <w:r w:rsidR="00B61F2C">
              <w:rPr>
                <w:color w:val="0070C0"/>
              </w:rPr>
              <w:t xml:space="preserve">, requires </w:t>
            </w:r>
            <w:ins w:id="342" w:author="CONSTANTINE Jedda" w:date="2017-10-25T21:19:00Z">
              <w:r>
                <w:rPr>
                  <w:color w:val="0070C0"/>
                </w:rPr>
                <w:t xml:space="preserve">additional </w:t>
              </w:r>
            </w:ins>
            <w:r w:rsidR="00B61F2C">
              <w:rPr>
                <w:color w:val="0070C0"/>
              </w:rPr>
              <w:t xml:space="preserve">funding to ensure the momentum of nutrition activities is maintained and results are </w:t>
            </w:r>
            <w:del w:id="343" w:author="CONSTANTINE Jedda" w:date="2017-10-25T21:20:00Z">
              <w:r w:rsidR="00B61F2C" w:rsidDel="00E220BF">
                <w:rPr>
                  <w:color w:val="0070C0"/>
                </w:rPr>
                <w:delText>magnified</w:delText>
              </w:r>
            </w:del>
            <w:ins w:id="344" w:author="CONSTANTINE Jedda" w:date="2017-10-25T21:20:00Z">
              <w:r>
                <w:rPr>
                  <w:color w:val="0070C0"/>
                </w:rPr>
                <w:t>maximised</w:t>
              </w:r>
            </w:ins>
            <w:r w:rsidR="00B61F2C">
              <w:rPr>
                <w:color w:val="0070C0"/>
              </w:rPr>
              <w:t xml:space="preserve">. </w:t>
            </w:r>
          </w:p>
          <w:p w14:paraId="5AF64E5D" w14:textId="77777777" w:rsidR="00FA3029" w:rsidRDefault="00FA3029" w:rsidP="00FA3029">
            <w:pPr>
              <w:jc w:val="both"/>
              <w:rPr>
                <w:color w:val="0070C0"/>
              </w:rPr>
            </w:pPr>
          </w:p>
          <w:p w14:paraId="362934FB" w14:textId="09CDCC39" w:rsidR="0061725F" w:rsidRDefault="00901FB5" w:rsidP="00FA3029">
            <w:pPr>
              <w:jc w:val="both"/>
              <w:rPr>
                <w:color w:val="0070C0"/>
              </w:rPr>
            </w:pPr>
            <w:r w:rsidRPr="00374254">
              <w:rPr>
                <w:color w:val="0070C0"/>
              </w:rPr>
              <w:t xml:space="preserve">Capacity strengthening </w:t>
            </w:r>
            <w:del w:id="345" w:author="CONSTANTINE Jedda" w:date="2017-10-25T21:21:00Z">
              <w:r w:rsidRPr="00374254" w:rsidDel="00E220BF">
                <w:rPr>
                  <w:color w:val="0070C0"/>
                </w:rPr>
                <w:delText xml:space="preserve">activities </w:delText>
              </w:r>
            </w:del>
            <w:r w:rsidRPr="00374254">
              <w:rPr>
                <w:color w:val="0070C0"/>
              </w:rPr>
              <w:t xml:space="preserve">under </w:t>
            </w:r>
            <w:ins w:id="346" w:author="CONSTANTINE Jedda" w:date="2017-10-25T21:21:00Z">
              <w:r w:rsidR="00E220BF">
                <w:rPr>
                  <w:color w:val="0070C0"/>
                </w:rPr>
                <w:t xml:space="preserve">Activities </w:t>
              </w:r>
            </w:ins>
            <w:del w:id="347" w:author="CONSTANTINE Jedda" w:date="2017-10-25T21:21:00Z">
              <w:r w:rsidR="0061725F" w:rsidRPr="00374254" w:rsidDel="00E220BF">
                <w:rPr>
                  <w:color w:val="0070C0"/>
                </w:rPr>
                <w:delText>ACT</w:delText>
              </w:r>
            </w:del>
            <w:commentRangeStart w:id="348"/>
            <w:commentRangeStart w:id="349"/>
            <w:r w:rsidR="0061725F" w:rsidRPr="00374254">
              <w:rPr>
                <w:color w:val="0070C0"/>
              </w:rPr>
              <w:t>2</w:t>
            </w:r>
            <w:commentRangeEnd w:id="348"/>
            <w:r w:rsidR="00E220BF">
              <w:rPr>
                <w:rStyle w:val="CommentReference"/>
              </w:rPr>
              <w:commentReference w:id="348"/>
            </w:r>
            <w:commentRangeEnd w:id="349"/>
            <w:r w:rsidR="000E3F73">
              <w:rPr>
                <w:rStyle w:val="CommentReference"/>
              </w:rPr>
              <w:commentReference w:id="349"/>
            </w:r>
            <w:r w:rsidR="0061725F" w:rsidRPr="00374254">
              <w:rPr>
                <w:color w:val="0070C0"/>
              </w:rPr>
              <w:t xml:space="preserve">, </w:t>
            </w:r>
            <w:del w:id="350" w:author="CONSTANTINE Jedda" w:date="2017-10-25T21:21:00Z">
              <w:r w:rsidR="0061725F" w:rsidRPr="00374254" w:rsidDel="00E220BF">
                <w:rPr>
                  <w:color w:val="0070C0"/>
                </w:rPr>
                <w:delText>ACT</w:delText>
              </w:r>
            </w:del>
            <w:r w:rsidR="0061725F" w:rsidRPr="00374254">
              <w:rPr>
                <w:color w:val="0070C0"/>
              </w:rPr>
              <w:t xml:space="preserve">6, </w:t>
            </w:r>
            <w:del w:id="351" w:author="CONSTANTINE Jedda" w:date="2017-10-25T21:21:00Z">
              <w:r w:rsidR="0061725F" w:rsidRPr="00374254" w:rsidDel="00E220BF">
                <w:rPr>
                  <w:color w:val="0070C0"/>
                </w:rPr>
                <w:delText>ACT</w:delText>
              </w:r>
            </w:del>
            <w:r w:rsidR="0061725F" w:rsidRPr="00374254">
              <w:rPr>
                <w:color w:val="0070C0"/>
              </w:rPr>
              <w:t>7</w:t>
            </w:r>
            <w:del w:id="352" w:author="CONSTANTINE Jedda" w:date="2017-10-25T21:21:00Z">
              <w:r w:rsidR="0061725F" w:rsidRPr="00374254" w:rsidDel="00E220BF">
                <w:rPr>
                  <w:color w:val="0070C0"/>
                </w:rPr>
                <w:delText>,</w:delText>
              </w:r>
            </w:del>
            <w:r w:rsidR="0061725F" w:rsidRPr="00374254">
              <w:rPr>
                <w:color w:val="0070C0"/>
              </w:rPr>
              <w:t xml:space="preserve"> </w:t>
            </w:r>
            <w:r w:rsidRPr="00374254">
              <w:rPr>
                <w:color w:val="0070C0"/>
              </w:rPr>
              <w:t xml:space="preserve">and </w:t>
            </w:r>
            <w:del w:id="353" w:author="CONSTANTINE Jedda" w:date="2017-10-25T21:21:00Z">
              <w:r w:rsidR="0061725F" w:rsidRPr="00374254" w:rsidDel="00E220BF">
                <w:rPr>
                  <w:color w:val="0070C0"/>
                </w:rPr>
                <w:delText>ACT</w:delText>
              </w:r>
            </w:del>
            <w:r w:rsidR="0061725F" w:rsidRPr="00374254">
              <w:rPr>
                <w:color w:val="0070C0"/>
              </w:rPr>
              <w:t xml:space="preserve">9 </w:t>
            </w:r>
            <w:r w:rsidR="00374254" w:rsidRPr="00374254">
              <w:rPr>
                <w:color w:val="0070C0"/>
              </w:rPr>
              <w:t xml:space="preserve">will </w:t>
            </w:r>
            <w:ins w:id="354" w:author="CONSTANTINE Jedda" w:date="2017-10-25T21:22:00Z">
              <w:r w:rsidR="00E220BF">
                <w:rPr>
                  <w:color w:val="0070C0"/>
                </w:rPr>
                <w:t xml:space="preserve">be </w:t>
              </w:r>
            </w:ins>
            <w:del w:id="355" w:author="CONSTANTINE Jedda" w:date="2017-10-25T21:22:00Z">
              <w:r w:rsidR="00374254" w:rsidRPr="00374254" w:rsidDel="00E220BF">
                <w:rPr>
                  <w:color w:val="0070C0"/>
                </w:rPr>
                <w:delText xml:space="preserve">primarily </w:delText>
              </w:r>
            </w:del>
            <w:r w:rsidR="00621F52" w:rsidRPr="00374254">
              <w:rPr>
                <w:color w:val="0070C0"/>
              </w:rPr>
              <w:t xml:space="preserve">implemented </w:t>
            </w:r>
            <w:ins w:id="356" w:author="CONSTANTINE Jedda" w:date="2017-10-25T21:22:00Z">
              <w:r w:rsidR="00E220BF">
                <w:rPr>
                  <w:color w:val="0070C0"/>
                </w:rPr>
                <w:t xml:space="preserve">at lower levels than planned, based on </w:t>
              </w:r>
              <w:r w:rsidR="00FA198B">
                <w:rPr>
                  <w:color w:val="0070C0"/>
                </w:rPr>
                <w:t xml:space="preserve">the </w:t>
              </w:r>
            </w:ins>
            <w:ins w:id="357" w:author="CONSTANTINE Jedda" w:date="2017-10-25T21:24:00Z">
              <w:r w:rsidR="00FA198B">
                <w:rPr>
                  <w:color w:val="0070C0"/>
                </w:rPr>
                <w:t xml:space="preserve">expected availability of resources earmarked </w:t>
              </w:r>
            </w:ins>
            <w:ins w:id="358" w:author="CONSTANTINE Jedda" w:date="2017-10-25T21:22:00Z">
              <w:r w:rsidR="00FA198B">
                <w:rPr>
                  <w:color w:val="0070C0"/>
                </w:rPr>
                <w:t>to each</w:t>
              </w:r>
            </w:ins>
            <w:del w:id="359" w:author="CONSTANTINE Jedda" w:date="2017-10-25T21:22:00Z">
              <w:r w:rsidR="00621F52" w:rsidRPr="00374254" w:rsidDel="00E220BF">
                <w:rPr>
                  <w:color w:val="0070C0"/>
                </w:rPr>
                <w:delText xml:space="preserve">using </w:delText>
              </w:r>
            </w:del>
            <w:del w:id="360" w:author="CONSTANTINE Jedda" w:date="2017-10-25T21:23:00Z">
              <w:r w:rsidR="00621F52" w:rsidRPr="00374254" w:rsidDel="00FA198B">
                <w:rPr>
                  <w:color w:val="0070C0"/>
                </w:rPr>
                <w:delText>contributions directed by donors t</w:delText>
              </w:r>
              <w:r w:rsidR="00374254" w:rsidRPr="00374254" w:rsidDel="00FA198B">
                <w:rPr>
                  <w:color w:val="0070C0"/>
                </w:rPr>
                <w:delText>o these activities</w:delText>
              </w:r>
            </w:del>
            <w:r w:rsidR="00374254" w:rsidRPr="00374254">
              <w:rPr>
                <w:color w:val="0070C0"/>
              </w:rPr>
              <w:t xml:space="preserve">. </w:t>
            </w:r>
            <w:del w:id="361" w:author="CONSTANTINE Jedda" w:date="2017-10-25T21:25:00Z">
              <w:r w:rsidR="00374254" w:rsidRPr="00374254" w:rsidDel="00FA198B">
                <w:rPr>
                  <w:color w:val="0070C0"/>
                </w:rPr>
                <w:delText xml:space="preserve"> </w:delText>
              </w:r>
            </w:del>
            <w:ins w:id="362" w:author="CONSTANTINE Jedda" w:date="2017-10-25T21:27:00Z">
              <w:r w:rsidR="00FA198B">
                <w:rPr>
                  <w:color w:val="0070C0"/>
                </w:rPr>
                <w:t xml:space="preserve">A portion of </w:t>
              </w:r>
            </w:ins>
            <w:ins w:id="363" w:author="CONSTANTINE Jedda" w:date="2017-10-25T21:28:00Z">
              <w:r w:rsidR="00FA198B">
                <w:rPr>
                  <w:color w:val="0070C0"/>
                </w:rPr>
                <w:t xml:space="preserve">more </w:t>
              </w:r>
            </w:ins>
            <w:ins w:id="364" w:author="CONSTANTINE Jedda" w:date="2017-10-25T21:26:00Z">
              <w:r w:rsidR="00FA198B">
                <w:rPr>
                  <w:color w:val="0070C0"/>
                </w:rPr>
                <w:t xml:space="preserve">flexible </w:t>
              </w:r>
            </w:ins>
            <w:del w:id="365" w:author="CONSTANTINE Jedda" w:date="2017-10-25T21:26:00Z">
              <w:r w:rsidR="00374254" w:rsidRPr="00374254" w:rsidDel="00FA198B">
                <w:rPr>
                  <w:color w:val="0070C0"/>
                </w:rPr>
                <w:delText xml:space="preserve">Small allocations of undirected </w:delText>
              </w:r>
            </w:del>
            <w:ins w:id="366" w:author="CONSTANTINE Jedda" w:date="2017-10-25T21:27:00Z">
              <w:r w:rsidR="00FA198B">
                <w:rPr>
                  <w:color w:val="0070C0"/>
                </w:rPr>
                <w:t xml:space="preserve">resources </w:t>
              </w:r>
            </w:ins>
            <w:del w:id="367" w:author="CONSTANTINE Jedda" w:date="2017-10-25T21:27:00Z">
              <w:r w:rsidR="00374254" w:rsidRPr="00374254" w:rsidDel="00FA198B">
                <w:rPr>
                  <w:color w:val="0070C0"/>
                </w:rPr>
                <w:delText xml:space="preserve">contributions </w:delText>
              </w:r>
            </w:del>
            <w:ins w:id="368" w:author="CONSTANTINE Jedda" w:date="2017-10-25T21:26:00Z">
              <w:r w:rsidR="00FA198B">
                <w:rPr>
                  <w:color w:val="0070C0"/>
                </w:rPr>
                <w:t>may be used to supplement</w:t>
              </w:r>
            </w:ins>
            <w:ins w:id="369" w:author="CONSTANTINE Jedda" w:date="2017-10-25T21:27:00Z">
              <w:r w:rsidR="00FA198B">
                <w:rPr>
                  <w:color w:val="0070C0"/>
                </w:rPr>
                <w:t xml:space="preserve"> directed contributions</w:t>
              </w:r>
            </w:ins>
            <w:ins w:id="370" w:author="CONSTANTINE Jedda" w:date="2017-10-25T21:26:00Z">
              <w:r w:rsidR="00FA198B">
                <w:rPr>
                  <w:color w:val="0070C0"/>
                </w:rPr>
                <w:t xml:space="preserve">, </w:t>
              </w:r>
            </w:ins>
            <w:del w:id="371" w:author="CONSTANTINE Jedda" w:date="2017-10-25T21:26:00Z">
              <w:r w:rsidR="00374254" w:rsidRPr="00374254" w:rsidDel="00FA198B">
                <w:rPr>
                  <w:color w:val="0070C0"/>
                </w:rPr>
                <w:delText xml:space="preserve">will be made </w:delText>
              </w:r>
            </w:del>
            <w:r w:rsidR="00374254" w:rsidRPr="00374254">
              <w:rPr>
                <w:color w:val="0070C0"/>
              </w:rPr>
              <w:t xml:space="preserve">where a small amount of </w:t>
            </w:r>
            <w:ins w:id="372" w:author="CONSTANTINE Jedda" w:date="2017-10-25T21:27:00Z">
              <w:r w:rsidR="00FA198B">
                <w:rPr>
                  <w:color w:val="0070C0"/>
                </w:rPr>
                <w:t xml:space="preserve">additional </w:t>
              </w:r>
            </w:ins>
            <w:r w:rsidR="00374254" w:rsidRPr="00374254">
              <w:rPr>
                <w:color w:val="0070C0"/>
              </w:rPr>
              <w:t xml:space="preserve">funding </w:t>
            </w:r>
            <w:ins w:id="373" w:author="CONSTANTINE Jedda" w:date="2017-10-25T21:28:00Z">
              <w:r w:rsidR="00FA198B">
                <w:rPr>
                  <w:color w:val="0070C0"/>
                </w:rPr>
                <w:t xml:space="preserve">is expected to </w:t>
              </w:r>
            </w:ins>
            <w:ins w:id="374" w:author="CONSTANTINE Jedda" w:date="2017-10-25T21:27:00Z">
              <w:r w:rsidR="00FA198B">
                <w:rPr>
                  <w:color w:val="0070C0"/>
                </w:rPr>
                <w:t xml:space="preserve">promote </w:t>
              </w:r>
            </w:ins>
            <w:del w:id="375" w:author="CONSTANTINE Jedda" w:date="2017-10-25T21:27:00Z">
              <w:r w:rsidR="00374254" w:rsidRPr="00374254" w:rsidDel="00FA198B">
                <w:rPr>
                  <w:color w:val="0070C0"/>
                </w:rPr>
                <w:delText xml:space="preserve">can lead to </w:delText>
              </w:r>
            </w:del>
            <w:r w:rsidR="00374254" w:rsidRPr="00374254">
              <w:rPr>
                <w:color w:val="0070C0"/>
              </w:rPr>
              <w:t>future opportunities to</w:t>
            </w:r>
            <w:del w:id="376" w:author="CONSTANTINE Jedda" w:date="2017-10-25T21:28:00Z">
              <w:r w:rsidR="00374254" w:rsidRPr="00374254" w:rsidDel="00FA198B">
                <w:rPr>
                  <w:color w:val="0070C0"/>
                </w:rPr>
                <w:delText xml:space="preserve">wards the achievement of </w:delText>
              </w:r>
            </w:del>
            <w:ins w:id="377" w:author="CONSTANTINE Jedda" w:date="2017-10-25T21:28:00Z">
              <w:r w:rsidR="00FA198B">
                <w:rPr>
                  <w:color w:val="0070C0"/>
                </w:rPr>
                <w:t xml:space="preserve"> achieve </w:t>
              </w:r>
            </w:ins>
            <w:r w:rsidR="00374254" w:rsidRPr="00374254">
              <w:rPr>
                <w:color w:val="0070C0"/>
              </w:rPr>
              <w:t>the strategic outcome.</w:t>
            </w:r>
            <w:r w:rsidR="00374254">
              <w:rPr>
                <w:color w:val="0070C0"/>
              </w:rPr>
              <w:t xml:space="preserve"> </w:t>
            </w:r>
            <w:r>
              <w:rPr>
                <w:color w:val="0070C0"/>
              </w:rPr>
              <w:t xml:space="preserve"> </w:t>
            </w:r>
          </w:p>
          <w:p w14:paraId="65E249F0" w14:textId="77777777" w:rsidR="00FA3029" w:rsidRDefault="00FA3029" w:rsidP="00FA3029">
            <w:pPr>
              <w:jc w:val="both"/>
              <w:rPr>
                <w:color w:val="0070C0"/>
              </w:rPr>
            </w:pPr>
          </w:p>
          <w:p w14:paraId="353B6457" w14:textId="6D032A63" w:rsidR="0061725F" w:rsidRDefault="00FA198B" w:rsidP="00FA3029">
            <w:pPr>
              <w:jc w:val="both"/>
              <w:rPr>
                <w:color w:val="0070C0"/>
              </w:rPr>
            </w:pPr>
            <w:commentRangeStart w:id="378"/>
            <w:commentRangeStart w:id="379"/>
            <w:ins w:id="380" w:author="CONSTANTINE Jedda" w:date="2017-10-25T21:25:00Z">
              <w:r>
                <w:rPr>
                  <w:color w:val="0070C0"/>
                </w:rPr>
                <w:t xml:space="preserve">Activity </w:t>
              </w:r>
            </w:ins>
            <w:del w:id="381" w:author="CONSTANTINE Jedda" w:date="2017-10-25T21:25:00Z">
              <w:r w:rsidR="00FA3029" w:rsidDel="00FA198B">
                <w:rPr>
                  <w:color w:val="0070C0"/>
                </w:rPr>
                <w:delText>ACT</w:delText>
              </w:r>
            </w:del>
            <w:r w:rsidR="00FA3029">
              <w:rPr>
                <w:color w:val="0070C0"/>
              </w:rPr>
              <w:t xml:space="preserve">8 operates on </w:t>
            </w:r>
            <w:r w:rsidR="0061725F">
              <w:rPr>
                <w:color w:val="0070C0"/>
              </w:rPr>
              <w:t>demand basis and full cost recovery</w:t>
            </w:r>
            <w:commentRangeEnd w:id="378"/>
            <w:r>
              <w:rPr>
                <w:rStyle w:val="CommentReference"/>
              </w:rPr>
              <w:commentReference w:id="378"/>
            </w:r>
            <w:commentRangeEnd w:id="379"/>
            <w:r w:rsidR="000E3F73">
              <w:rPr>
                <w:rStyle w:val="CommentReference"/>
              </w:rPr>
              <w:commentReference w:id="379"/>
            </w:r>
            <w:r w:rsidR="0061725F">
              <w:rPr>
                <w:color w:val="0070C0"/>
              </w:rPr>
              <w:t xml:space="preserve">. </w:t>
            </w:r>
            <w:ins w:id="382" w:author="Tiziana Zoccheddu" w:date="2017-10-26T10:22:00Z">
              <w:r w:rsidR="000E3F73">
                <w:rPr>
                  <w:color w:val="0070C0"/>
                </w:rPr>
                <w:t xml:space="preserve">Services are provided upon request by external partners and are planned for and budgeted based on their requirements. </w:t>
              </w:r>
            </w:ins>
          </w:p>
          <w:p w14:paraId="42852384" w14:textId="77777777" w:rsidR="00FA3029" w:rsidRPr="0061725F" w:rsidRDefault="00FA3029" w:rsidP="00FA3029">
            <w:pPr>
              <w:jc w:val="both"/>
              <w:rPr>
                <w:color w:val="0070C0"/>
              </w:rPr>
            </w:pPr>
          </w:p>
          <w:p w14:paraId="08B0447E" w14:textId="4D91A142" w:rsidR="00FA3029" w:rsidRPr="00FA3029" w:rsidDel="000E3F73" w:rsidRDefault="00FA198B" w:rsidP="00FA3029">
            <w:pPr>
              <w:jc w:val="both"/>
              <w:rPr>
                <w:del w:id="383" w:author="Tiziana Zoccheddu" w:date="2017-10-26T10:20:00Z"/>
                <w:color w:val="0070C0"/>
              </w:rPr>
            </w:pPr>
            <w:ins w:id="384" w:author="CONSTANTINE Jedda" w:date="2017-10-25T21:29:00Z">
              <w:r>
                <w:rPr>
                  <w:color w:val="0070C0"/>
                </w:rPr>
                <w:t xml:space="preserve">Funding currently </w:t>
              </w:r>
            </w:ins>
            <w:del w:id="385" w:author="CONSTANTINE Jedda" w:date="2017-10-25T21:29:00Z">
              <w:r w:rsidR="00FA3029" w:rsidDel="00FA198B">
                <w:rPr>
                  <w:color w:val="0070C0"/>
                </w:rPr>
                <w:delText>Current</w:delText>
              </w:r>
              <w:r w:rsidR="00FA3029" w:rsidRPr="00FA3029" w:rsidDel="00FA198B">
                <w:rPr>
                  <w:color w:val="0070C0"/>
                </w:rPr>
                <w:delText xml:space="preserve"> funding </w:delText>
              </w:r>
            </w:del>
            <w:ins w:id="386" w:author="CONSTANTINE Jedda" w:date="2017-10-25T21:29:00Z">
              <w:r>
                <w:rPr>
                  <w:color w:val="0070C0"/>
                </w:rPr>
                <w:t xml:space="preserve">available </w:t>
              </w:r>
            </w:ins>
            <w:r w:rsidR="00FA3029" w:rsidRPr="00FA3029">
              <w:rPr>
                <w:color w:val="0070C0"/>
              </w:rPr>
              <w:t>for A</w:t>
            </w:r>
            <w:ins w:id="387" w:author="CONSTANTINE Jedda" w:date="2017-10-25T21:29:00Z">
              <w:r>
                <w:rPr>
                  <w:color w:val="0070C0"/>
                </w:rPr>
                <w:t xml:space="preserve">ctivity </w:t>
              </w:r>
            </w:ins>
            <w:del w:id="388" w:author="CONSTANTINE Jedda" w:date="2017-10-25T21:29:00Z">
              <w:r w:rsidR="00FA3029" w:rsidRPr="00FA3029" w:rsidDel="00FA198B">
                <w:rPr>
                  <w:color w:val="0070C0"/>
                </w:rPr>
                <w:delText xml:space="preserve">CT </w:delText>
              </w:r>
            </w:del>
            <w:r w:rsidR="00FA3029" w:rsidRPr="00FA3029">
              <w:rPr>
                <w:color w:val="0070C0"/>
              </w:rPr>
              <w:t xml:space="preserve">9 is sufficient </w:t>
            </w:r>
            <w:r w:rsidR="00621F52">
              <w:rPr>
                <w:color w:val="0070C0"/>
              </w:rPr>
              <w:t xml:space="preserve">to support </w:t>
            </w:r>
            <w:commentRangeStart w:id="389"/>
            <w:commentRangeStart w:id="390"/>
            <w:r w:rsidR="00621F52">
              <w:rPr>
                <w:color w:val="0070C0"/>
              </w:rPr>
              <w:t>innovations</w:t>
            </w:r>
            <w:commentRangeEnd w:id="389"/>
            <w:r>
              <w:rPr>
                <w:rStyle w:val="CommentReference"/>
              </w:rPr>
              <w:commentReference w:id="389"/>
            </w:r>
            <w:commentRangeEnd w:id="390"/>
            <w:r w:rsidR="00E37801">
              <w:rPr>
                <w:rStyle w:val="CommentReference"/>
              </w:rPr>
              <w:commentReference w:id="390"/>
            </w:r>
            <w:r w:rsidR="00621F52">
              <w:rPr>
                <w:color w:val="0070C0"/>
              </w:rPr>
              <w:t xml:space="preserve"> </w:t>
            </w:r>
            <w:ins w:id="391" w:author="CONSTANTINE Jedda" w:date="2017-10-25T21:29:00Z">
              <w:r>
                <w:rPr>
                  <w:color w:val="0070C0"/>
                </w:rPr>
                <w:t>already</w:t>
              </w:r>
            </w:ins>
            <w:ins w:id="392" w:author="Tiziana Zoccheddu" w:date="2017-10-26T10:19:00Z">
              <w:r w:rsidR="000E3F73">
                <w:rPr>
                  <w:color w:val="0070C0"/>
                </w:rPr>
                <w:t xml:space="preserve"> being implemented or</w:t>
              </w:r>
            </w:ins>
            <w:ins w:id="393" w:author="CONSTANTINE Jedda" w:date="2017-10-25T21:29:00Z">
              <w:r>
                <w:rPr>
                  <w:color w:val="0070C0"/>
                </w:rPr>
                <w:t xml:space="preserve"> </w:t>
              </w:r>
            </w:ins>
            <w:del w:id="394" w:author="CONSTANTINE Jedda" w:date="2017-10-25T21:29:00Z">
              <w:r w:rsidR="00621F52" w:rsidDel="00FA198B">
                <w:rPr>
                  <w:color w:val="0070C0"/>
                </w:rPr>
                <w:delText xml:space="preserve">currently </w:delText>
              </w:r>
            </w:del>
            <w:r w:rsidR="00621F52">
              <w:rPr>
                <w:color w:val="0070C0"/>
              </w:rPr>
              <w:t>identified for testing feasibility and scalability in Tanzania in 2018</w:t>
            </w:r>
            <w:ins w:id="395" w:author="CONSTANTINE Jedda" w:date="2017-10-25T21:30:00Z">
              <w:r>
                <w:rPr>
                  <w:color w:val="0070C0"/>
                </w:rPr>
                <w:t>,</w:t>
              </w:r>
            </w:ins>
            <w:r w:rsidR="00621F52">
              <w:rPr>
                <w:color w:val="0070C0"/>
              </w:rPr>
              <w:t xml:space="preserve"> and to establish a model for supporting the roll-out of innovations in other locations.</w:t>
            </w:r>
            <w:r w:rsidR="00FA3029">
              <w:rPr>
                <w:color w:val="0070C0"/>
              </w:rPr>
              <w:t xml:space="preserve"> </w:t>
            </w:r>
            <w:ins w:id="396" w:author="Tiziana Zoccheddu" w:date="2017-10-26T09:52:00Z">
              <w:r w:rsidR="00092716">
                <w:rPr>
                  <w:color w:val="0070C0"/>
                </w:rPr>
                <w:t xml:space="preserve">WFP is currently supporting the testing and potential scale up of </w:t>
              </w:r>
            </w:ins>
            <w:ins w:id="397" w:author="Tiziana Zoccheddu" w:date="2017-10-26T09:53:00Z">
              <w:r w:rsidR="00092716">
                <w:rPr>
                  <w:color w:val="0070C0"/>
                </w:rPr>
                <w:t xml:space="preserve">several innovation initiatives: </w:t>
              </w:r>
            </w:ins>
            <w:ins w:id="398" w:author="Tiziana Zoccheddu" w:date="2017-10-26T09:52:00Z">
              <w:r w:rsidR="00092716">
                <w:rPr>
                  <w:color w:val="0070C0"/>
                </w:rPr>
                <w:t xml:space="preserve">Farm from a Box (improved agriculture system for intensive </w:t>
              </w:r>
            </w:ins>
            <w:ins w:id="399" w:author="Tiziana Zoccheddu" w:date="2017-10-26T09:53:00Z">
              <w:r w:rsidR="00092716">
                <w:rPr>
                  <w:color w:val="0070C0"/>
                </w:rPr>
                <w:t xml:space="preserve">food production), CODe (an Uber-like application for transporters), the FarmersApp (a mobile-based application providing a range of services to </w:t>
              </w:r>
            </w:ins>
            <w:ins w:id="400" w:author="Tiziana Zoccheddu" w:date="2017-10-26T09:54:00Z">
              <w:r w:rsidR="00092716">
                <w:rPr>
                  <w:color w:val="0070C0"/>
                </w:rPr>
                <w:t>WFP-supported smallholder farmers), Cold Hubs</w:t>
              </w:r>
            </w:ins>
            <w:ins w:id="401" w:author="Tiziana Zoccheddu" w:date="2017-10-26T10:09:00Z">
              <w:r w:rsidR="00E37801">
                <w:rPr>
                  <w:color w:val="0070C0"/>
                </w:rPr>
                <w:t xml:space="preserve"> (a cold storage system for food preservation in local markets). </w:t>
              </w:r>
            </w:ins>
          </w:p>
          <w:p w14:paraId="6D403876" w14:textId="77777777" w:rsidR="002A6C99" w:rsidRDefault="002A6C99" w:rsidP="00621F52">
            <w:pPr>
              <w:jc w:val="both"/>
              <w:rPr>
                <w:i/>
              </w:rPr>
            </w:pPr>
          </w:p>
        </w:tc>
      </w:tr>
    </w:tbl>
    <w:p w14:paraId="7C85A8C3" w14:textId="77777777" w:rsidR="00DF3CF9" w:rsidRPr="0073041C" w:rsidRDefault="00E94615" w:rsidP="0073041C">
      <w:pPr>
        <w:spacing w:after="0"/>
        <w:rPr>
          <w:b/>
        </w:rPr>
      </w:pPr>
      <w:r>
        <w:rPr>
          <w:i/>
        </w:rPr>
        <w:lastRenderedPageBreak/>
        <w:br w:type="page"/>
      </w:r>
    </w:p>
    <w:p w14:paraId="2EA83C2C" w14:textId="77777777" w:rsidR="00DF3CF9" w:rsidRDefault="00991F86" w:rsidP="00DF3CF9">
      <w:pPr>
        <w:pStyle w:val="Heading1"/>
      </w:pPr>
      <w:r>
        <w:lastRenderedPageBreak/>
        <w:t>B</w:t>
      </w:r>
      <w:r w:rsidR="0073041C">
        <w:t xml:space="preserve">. </w:t>
      </w:r>
      <w:r>
        <w:t>TABLE OF PRIORITIZED ACTIVITIES</w:t>
      </w:r>
    </w:p>
    <w:p w14:paraId="07193D3A" w14:textId="77777777" w:rsidR="0073041C" w:rsidRDefault="0073041C" w:rsidP="0073041C">
      <w:r>
        <w:t xml:space="preserve">In the below table, under “Prioritized Activities” please provide an indication on how fully the activity will be implemented during the year.  The information provided in here should be based on what was provided for the “Implementation Plan” of the 2018 Management Plan. </w:t>
      </w:r>
    </w:p>
    <w:p w14:paraId="6E4E9A5B" w14:textId="77777777" w:rsidR="0073041C" w:rsidRDefault="0073041C" w:rsidP="0073041C">
      <w:r>
        <w:t xml:space="preserve">If the activity will only be partially implemented, please indicate the appropriate percentages of the three variables – beneficiaries, rations and feeding days/months, where necessary.  For example, if you foresee in one activity that you will be able to target 100% of the beneficiaries, however, the rations to be provided due to resources constraints may be only partial at 80% with only 70% of the targeted feedings days/months.  </w:t>
      </w:r>
    </w:p>
    <w:p w14:paraId="58848F6A" w14:textId="77777777" w:rsidR="0073041C" w:rsidRDefault="0073041C" w:rsidP="0073041C">
      <w:r>
        <w:t xml:space="preserve">N.B. On the last row, please indicate the relevant </w:t>
      </w:r>
      <w:r>
        <w:rPr>
          <w:b/>
        </w:rPr>
        <w:t>average percentages</w:t>
      </w:r>
      <w:r>
        <w:t xml:space="preserve"> by applying the total Prioritized number/amount of all activities against the </w:t>
      </w:r>
      <w:r w:rsidR="002A7644">
        <w:t xml:space="preserve">planned expenditures in the </w:t>
      </w:r>
      <w:r>
        <w:t>Needs Based Plan</w:t>
      </w:r>
      <w:r w:rsidR="001968A4">
        <w:t xml:space="preserve"> </w:t>
      </w:r>
      <w:r w:rsidR="001968A4" w:rsidRPr="001968A4">
        <w:t>(i</w:t>
      </w:r>
      <w:r w:rsidR="001968A4">
        <w:t>.</w:t>
      </w:r>
      <w:r w:rsidR="001968A4" w:rsidRPr="001968A4">
        <w:t>e</w:t>
      </w:r>
      <w:r w:rsidR="001968A4">
        <w:t>.</w:t>
      </w:r>
      <w:r w:rsidR="001968A4" w:rsidRPr="001968A4">
        <w:t xml:space="preserve"> expect to spend xx% of what was planned)</w:t>
      </w:r>
      <w:r>
        <w:t>.</w:t>
      </w:r>
      <w:r w:rsidR="00355BF2">
        <w:t xml:space="preserve"> </w:t>
      </w:r>
    </w:p>
    <w:p w14:paraId="707EC72C" w14:textId="77777777" w:rsidR="0073041C" w:rsidRDefault="0073041C" w:rsidP="00D7116A"/>
    <w:tbl>
      <w:tblPr>
        <w:tblpPr w:leftFromText="180" w:rightFromText="180" w:vertAnchor="text" w:horzAnchor="page" w:tblpX="793" w:tblpY="333"/>
        <w:tblW w:w="5795" w:type="pct"/>
        <w:tblLayout w:type="fixed"/>
        <w:tblLook w:val="04A0" w:firstRow="1" w:lastRow="0" w:firstColumn="1" w:lastColumn="0" w:noHBand="0" w:noVBand="1"/>
      </w:tblPr>
      <w:tblGrid>
        <w:gridCol w:w="1264"/>
        <w:gridCol w:w="2854"/>
        <w:gridCol w:w="1282"/>
        <w:gridCol w:w="1137"/>
        <w:gridCol w:w="997"/>
        <w:gridCol w:w="1425"/>
        <w:gridCol w:w="1532"/>
      </w:tblGrid>
      <w:tr w:rsidR="00797159" w:rsidRPr="007C628D" w14:paraId="4CCAD0D1" w14:textId="77777777" w:rsidTr="00296A61">
        <w:trPr>
          <w:trHeight w:val="357"/>
        </w:trPr>
        <w:tc>
          <w:tcPr>
            <w:tcW w:w="1963"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ABD1E1" w14:textId="77777777" w:rsidR="00797159" w:rsidRPr="002D09FE" w:rsidRDefault="00797159" w:rsidP="00296A61">
            <w:pPr>
              <w:spacing w:after="0" w:line="240" w:lineRule="auto"/>
              <w:jc w:val="center"/>
              <w:rPr>
                <w:rFonts w:ascii="Calibri" w:eastAsia="Times New Roman" w:hAnsi="Calibri" w:cs="Calibri"/>
                <w:b/>
                <w:bCs/>
                <w:color w:val="000000"/>
                <w:sz w:val="28"/>
                <w:szCs w:val="28"/>
                <w:lang w:eastAsia="en-GB"/>
              </w:rPr>
            </w:pPr>
            <w:r w:rsidRPr="002D09FE">
              <w:rPr>
                <w:rFonts w:ascii="Calibri" w:eastAsia="Times New Roman" w:hAnsi="Calibri" w:cs="Calibri"/>
                <w:b/>
                <w:bCs/>
                <w:color w:val="000000"/>
                <w:sz w:val="28"/>
                <w:szCs w:val="28"/>
                <w:lang w:eastAsia="en-GB"/>
              </w:rPr>
              <w:t>Activities</w:t>
            </w:r>
          </w:p>
        </w:tc>
        <w:tc>
          <w:tcPr>
            <w:tcW w:w="3037" w:type="pct"/>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3C9F77FC" w14:textId="77777777" w:rsidR="00797159" w:rsidRPr="002D09FE" w:rsidRDefault="00797159" w:rsidP="00296A61">
            <w:pPr>
              <w:spacing w:after="0" w:line="240" w:lineRule="auto"/>
              <w:jc w:val="center"/>
              <w:rPr>
                <w:rFonts w:ascii="Calibri" w:eastAsia="Times New Roman" w:hAnsi="Calibri" w:cs="Calibri"/>
                <w:b/>
                <w:bCs/>
                <w:color w:val="000000"/>
                <w:sz w:val="28"/>
                <w:szCs w:val="28"/>
                <w:lang w:eastAsia="en-GB"/>
              </w:rPr>
            </w:pPr>
            <w:r w:rsidRPr="002D09FE">
              <w:rPr>
                <w:rFonts w:ascii="Calibri" w:eastAsia="Times New Roman" w:hAnsi="Calibri" w:cs="Calibri"/>
                <w:b/>
                <w:bCs/>
                <w:color w:val="000000"/>
                <w:sz w:val="28"/>
                <w:szCs w:val="28"/>
                <w:lang w:eastAsia="en-GB"/>
              </w:rPr>
              <w:t>Prioritization of Activities</w:t>
            </w:r>
          </w:p>
        </w:tc>
      </w:tr>
      <w:tr w:rsidR="00797159" w:rsidRPr="007C628D" w14:paraId="41EEC2A6" w14:textId="77777777" w:rsidTr="00296A61">
        <w:trPr>
          <w:trHeight w:val="357"/>
        </w:trPr>
        <w:tc>
          <w:tcPr>
            <w:tcW w:w="5000" w:type="pct"/>
            <w:gridSpan w:val="7"/>
            <w:tcBorders>
              <w:top w:val="nil"/>
              <w:left w:val="single" w:sz="8" w:space="0" w:color="auto"/>
              <w:bottom w:val="single" w:sz="4" w:space="0" w:color="auto"/>
              <w:right w:val="single" w:sz="8" w:space="0" w:color="000000"/>
            </w:tcBorders>
            <w:shd w:val="clear" w:color="000000" w:fill="2F75B5"/>
            <w:vAlign w:val="center"/>
            <w:hideMark/>
          </w:tcPr>
          <w:p w14:paraId="1BB9CCB3" w14:textId="77777777" w:rsidR="00797159" w:rsidRPr="007C628D" w:rsidRDefault="00797159" w:rsidP="00296A61">
            <w:pPr>
              <w:spacing w:after="0" w:line="240" w:lineRule="auto"/>
              <w:jc w:val="center"/>
              <w:rPr>
                <w:rFonts w:ascii="Calibri" w:eastAsia="Times New Roman" w:hAnsi="Calibri" w:cs="Calibri"/>
                <w:b/>
                <w:bCs/>
                <w:color w:val="FFFFFF"/>
                <w:sz w:val="20"/>
                <w:szCs w:val="20"/>
                <w:lang w:eastAsia="en-GB"/>
              </w:rPr>
            </w:pPr>
            <w:r w:rsidRPr="007561A8">
              <w:rPr>
                <w:rFonts w:ascii="Calibri" w:eastAsia="Times New Roman" w:hAnsi="Calibri" w:cs="Calibri"/>
                <w:b/>
                <w:bCs/>
                <w:color w:val="FFFFFF"/>
                <w:sz w:val="20"/>
                <w:szCs w:val="20"/>
                <w:lang w:eastAsia="en-GB"/>
              </w:rPr>
              <w:t>Strategic Outcome 1: Refugees and other acutely food insecure people in Tanzania are able to meet their basic food and nutrition requirements in times of crisis</w:t>
            </w:r>
          </w:p>
        </w:tc>
      </w:tr>
      <w:tr w:rsidR="00797159" w:rsidRPr="007C628D" w14:paraId="408E6CA3" w14:textId="77777777" w:rsidTr="00296A61">
        <w:trPr>
          <w:trHeight w:val="899"/>
        </w:trPr>
        <w:tc>
          <w:tcPr>
            <w:tcW w:w="603" w:type="pct"/>
            <w:vMerge w:val="restart"/>
            <w:tcBorders>
              <w:top w:val="nil"/>
              <w:left w:val="single" w:sz="8" w:space="0" w:color="auto"/>
              <w:bottom w:val="single" w:sz="4" w:space="0" w:color="000000"/>
              <w:right w:val="single" w:sz="4" w:space="0" w:color="auto"/>
            </w:tcBorders>
            <w:shd w:val="clear" w:color="000000" w:fill="9BC2E6"/>
            <w:vAlign w:val="center"/>
            <w:hideMark/>
          </w:tcPr>
          <w:p w14:paraId="7FAE290D"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r w:rsidRPr="007C628D">
              <w:rPr>
                <w:rFonts w:ascii="Calibri" w:eastAsia="Times New Roman" w:hAnsi="Calibri" w:cs="Calibri"/>
                <w:b/>
                <w:bCs/>
                <w:sz w:val="20"/>
                <w:szCs w:val="20"/>
                <w:lang w:eastAsia="en-GB"/>
              </w:rPr>
              <w:t>Activity Number</w:t>
            </w:r>
          </w:p>
        </w:tc>
        <w:tc>
          <w:tcPr>
            <w:tcW w:w="1360" w:type="pct"/>
            <w:vMerge w:val="restart"/>
            <w:tcBorders>
              <w:top w:val="single" w:sz="4" w:space="0" w:color="auto"/>
              <w:left w:val="single" w:sz="4" w:space="0" w:color="auto"/>
              <w:bottom w:val="single" w:sz="4" w:space="0" w:color="auto"/>
              <w:right w:val="single" w:sz="4" w:space="0" w:color="auto"/>
            </w:tcBorders>
            <w:shd w:val="clear" w:color="000000" w:fill="9BC2E6"/>
            <w:vAlign w:val="center"/>
            <w:hideMark/>
          </w:tcPr>
          <w:p w14:paraId="5769D441"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r w:rsidRPr="007C628D">
              <w:rPr>
                <w:rFonts w:ascii="Calibri" w:eastAsia="Times New Roman" w:hAnsi="Calibri" w:cs="Calibri"/>
                <w:b/>
                <w:bCs/>
                <w:sz w:val="20"/>
                <w:szCs w:val="20"/>
                <w:lang w:eastAsia="en-GB"/>
              </w:rPr>
              <w:t>Activity Title</w:t>
            </w:r>
          </w:p>
        </w:tc>
        <w:tc>
          <w:tcPr>
            <w:tcW w:w="611" w:type="pct"/>
            <w:vMerge w:val="restart"/>
            <w:tcBorders>
              <w:top w:val="single" w:sz="4" w:space="0" w:color="auto"/>
              <w:left w:val="single" w:sz="4" w:space="0" w:color="auto"/>
              <w:bottom w:val="single" w:sz="4" w:space="0" w:color="auto"/>
              <w:right w:val="single" w:sz="4" w:space="0" w:color="auto"/>
            </w:tcBorders>
            <w:shd w:val="clear" w:color="000000" w:fill="9BC2E6"/>
            <w:vAlign w:val="center"/>
            <w:hideMark/>
          </w:tcPr>
          <w:p w14:paraId="12009742"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r w:rsidRPr="007C628D">
              <w:rPr>
                <w:rFonts w:ascii="Calibri" w:eastAsia="Times New Roman" w:hAnsi="Calibri" w:cs="Calibri"/>
                <w:b/>
                <w:bCs/>
                <w:sz w:val="20"/>
                <w:szCs w:val="20"/>
                <w:lang w:eastAsia="en-GB"/>
              </w:rPr>
              <w:t xml:space="preserve">A </w:t>
            </w:r>
            <w:r w:rsidRPr="007C628D">
              <w:rPr>
                <w:rFonts w:ascii="Calibri" w:eastAsia="Times New Roman" w:hAnsi="Calibri" w:cs="Calibri"/>
                <w:b/>
                <w:bCs/>
                <w:sz w:val="20"/>
                <w:szCs w:val="20"/>
                <w:lang w:eastAsia="en-GB"/>
              </w:rPr>
              <w:br/>
              <w:t>Prioritized beneficiaries (%)</w:t>
            </w:r>
          </w:p>
        </w:tc>
        <w:tc>
          <w:tcPr>
            <w:tcW w:w="1017" w:type="pct"/>
            <w:gridSpan w:val="2"/>
            <w:tcBorders>
              <w:top w:val="single" w:sz="4" w:space="0" w:color="auto"/>
              <w:left w:val="nil"/>
              <w:bottom w:val="single" w:sz="4" w:space="0" w:color="auto"/>
              <w:right w:val="single" w:sz="4" w:space="0" w:color="000000"/>
            </w:tcBorders>
            <w:shd w:val="clear" w:color="000000" w:fill="9BC2E6"/>
            <w:vAlign w:val="center"/>
            <w:hideMark/>
          </w:tcPr>
          <w:p w14:paraId="3BB78A0E"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r w:rsidRPr="007C628D">
              <w:rPr>
                <w:rFonts w:ascii="Calibri" w:eastAsia="Times New Roman" w:hAnsi="Calibri" w:cs="Calibri"/>
                <w:b/>
                <w:bCs/>
                <w:sz w:val="20"/>
                <w:szCs w:val="20"/>
                <w:lang w:eastAsia="en-GB"/>
              </w:rPr>
              <w:t>B</w:t>
            </w:r>
            <w:r w:rsidRPr="007C628D">
              <w:rPr>
                <w:rFonts w:ascii="Calibri" w:eastAsia="Times New Roman" w:hAnsi="Calibri" w:cs="Calibri"/>
                <w:b/>
                <w:bCs/>
                <w:sz w:val="20"/>
                <w:szCs w:val="20"/>
                <w:lang w:eastAsia="en-GB"/>
              </w:rPr>
              <w:br/>
              <w:t>Prioritized rations (%)</w:t>
            </w:r>
          </w:p>
        </w:tc>
        <w:tc>
          <w:tcPr>
            <w:tcW w:w="679" w:type="pct"/>
            <w:vMerge w:val="restart"/>
            <w:tcBorders>
              <w:top w:val="nil"/>
              <w:left w:val="single" w:sz="4" w:space="0" w:color="auto"/>
              <w:right w:val="single" w:sz="8" w:space="0" w:color="auto"/>
            </w:tcBorders>
            <w:shd w:val="clear" w:color="000000" w:fill="9BC2E6"/>
            <w:vAlign w:val="center"/>
            <w:hideMark/>
          </w:tcPr>
          <w:p w14:paraId="0B381514"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r w:rsidRPr="007C628D">
              <w:rPr>
                <w:rFonts w:ascii="Calibri" w:eastAsia="Times New Roman" w:hAnsi="Calibri" w:cs="Calibri"/>
                <w:b/>
                <w:bCs/>
                <w:sz w:val="20"/>
                <w:szCs w:val="20"/>
                <w:lang w:eastAsia="en-GB"/>
              </w:rPr>
              <w:t>C</w:t>
            </w:r>
            <w:r w:rsidRPr="007C628D">
              <w:rPr>
                <w:rFonts w:ascii="Calibri" w:eastAsia="Times New Roman" w:hAnsi="Calibri" w:cs="Calibri"/>
                <w:b/>
                <w:bCs/>
                <w:sz w:val="20"/>
                <w:szCs w:val="20"/>
                <w:lang w:eastAsia="en-GB"/>
              </w:rPr>
              <w:br/>
              <w:t>Prioritized Assistance Days/Months (%)</w:t>
            </w:r>
          </w:p>
        </w:tc>
        <w:tc>
          <w:tcPr>
            <w:tcW w:w="730" w:type="pct"/>
            <w:vMerge w:val="restart"/>
            <w:tcBorders>
              <w:top w:val="nil"/>
              <w:left w:val="single" w:sz="4" w:space="0" w:color="auto"/>
              <w:right w:val="single" w:sz="8" w:space="0" w:color="auto"/>
            </w:tcBorders>
            <w:shd w:val="clear" w:color="000000" w:fill="9BC2E6"/>
            <w:vAlign w:val="center"/>
          </w:tcPr>
          <w:p w14:paraId="018D5984" w14:textId="77777777" w:rsidR="00797159" w:rsidRPr="001B073C" w:rsidRDefault="00797159" w:rsidP="00296A61">
            <w:pPr>
              <w:spacing w:after="0" w:line="240" w:lineRule="auto"/>
              <w:jc w:val="center"/>
              <w:rPr>
                <w:rFonts w:ascii="Calibri" w:eastAsia="Times New Roman" w:hAnsi="Calibri" w:cs="Calibri"/>
                <w:b/>
                <w:bCs/>
                <w:sz w:val="20"/>
                <w:szCs w:val="20"/>
                <w:lang w:eastAsia="en-GB"/>
              </w:rPr>
            </w:pPr>
            <w:r>
              <w:rPr>
                <w:rFonts w:ascii="Calibri" w:eastAsia="Times New Roman" w:hAnsi="Calibri" w:cs="Calibri"/>
                <w:b/>
                <w:bCs/>
                <w:sz w:val="20"/>
                <w:szCs w:val="20"/>
                <w:lang w:eastAsia="en-GB"/>
              </w:rPr>
              <w:t>D</w:t>
            </w:r>
          </w:p>
          <w:p w14:paraId="26AFC7BD"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r>
              <w:rPr>
                <w:rFonts w:ascii="Calibri" w:eastAsia="Times New Roman" w:hAnsi="Calibri" w:cs="Calibri"/>
                <w:b/>
                <w:bCs/>
                <w:sz w:val="20"/>
                <w:szCs w:val="20"/>
                <w:lang w:eastAsia="en-GB"/>
              </w:rPr>
              <w:t>Prioritized activities for Capacity Strengthening and/or Service Delivery</w:t>
            </w:r>
            <w:r w:rsidRPr="001B073C">
              <w:rPr>
                <w:rFonts w:ascii="Calibri" w:eastAsia="Times New Roman" w:hAnsi="Calibri" w:cs="Calibri"/>
                <w:b/>
                <w:bCs/>
                <w:sz w:val="20"/>
                <w:szCs w:val="20"/>
                <w:lang w:eastAsia="en-GB"/>
              </w:rPr>
              <w:t xml:space="preserve"> (%)</w:t>
            </w:r>
          </w:p>
        </w:tc>
      </w:tr>
      <w:tr w:rsidR="00797159" w:rsidRPr="007C628D" w14:paraId="7ACA5302" w14:textId="77777777" w:rsidTr="00296A61">
        <w:trPr>
          <w:trHeight w:val="1141"/>
        </w:trPr>
        <w:tc>
          <w:tcPr>
            <w:tcW w:w="603" w:type="pct"/>
            <w:vMerge/>
            <w:tcBorders>
              <w:top w:val="nil"/>
              <w:left w:val="single" w:sz="8" w:space="0" w:color="auto"/>
              <w:bottom w:val="single" w:sz="4" w:space="0" w:color="000000"/>
              <w:right w:val="single" w:sz="4" w:space="0" w:color="auto"/>
            </w:tcBorders>
            <w:vAlign w:val="center"/>
            <w:hideMark/>
          </w:tcPr>
          <w:p w14:paraId="32EA796D"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p>
        </w:tc>
        <w:tc>
          <w:tcPr>
            <w:tcW w:w="1360" w:type="pct"/>
            <w:vMerge/>
            <w:tcBorders>
              <w:top w:val="single" w:sz="4" w:space="0" w:color="auto"/>
              <w:left w:val="single" w:sz="4" w:space="0" w:color="auto"/>
              <w:bottom w:val="single" w:sz="4" w:space="0" w:color="auto"/>
              <w:right w:val="single" w:sz="4" w:space="0" w:color="auto"/>
            </w:tcBorders>
            <w:vAlign w:val="center"/>
            <w:hideMark/>
          </w:tcPr>
          <w:p w14:paraId="68412269"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p>
        </w:tc>
        <w:tc>
          <w:tcPr>
            <w:tcW w:w="611" w:type="pct"/>
            <w:vMerge/>
            <w:tcBorders>
              <w:top w:val="single" w:sz="4" w:space="0" w:color="auto"/>
              <w:left w:val="single" w:sz="4" w:space="0" w:color="auto"/>
              <w:bottom w:val="single" w:sz="4" w:space="0" w:color="auto"/>
              <w:right w:val="single" w:sz="4" w:space="0" w:color="auto"/>
            </w:tcBorders>
            <w:vAlign w:val="center"/>
            <w:hideMark/>
          </w:tcPr>
          <w:p w14:paraId="25D211DA"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p>
        </w:tc>
        <w:tc>
          <w:tcPr>
            <w:tcW w:w="542" w:type="pct"/>
            <w:tcBorders>
              <w:top w:val="nil"/>
              <w:left w:val="nil"/>
              <w:bottom w:val="single" w:sz="4" w:space="0" w:color="auto"/>
              <w:right w:val="nil"/>
            </w:tcBorders>
            <w:shd w:val="clear" w:color="000000" w:fill="9BC2E6"/>
            <w:vAlign w:val="center"/>
            <w:hideMark/>
          </w:tcPr>
          <w:p w14:paraId="0703ADC4"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r w:rsidRPr="007C628D">
              <w:rPr>
                <w:rFonts w:ascii="Calibri" w:eastAsia="Times New Roman" w:hAnsi="Calibri" w:cs="Calibri"/>
                <w:b/>
                <w:bCs/>
                <w:sz w:val="20"/>
                <w:szCs w:val="20"/>
                <w:lang w:eastAsia="en-GB"/>
              </w:rPr>
              <w:t>Food Transfer %</w:t>
            </w:r>
          </w:p>
        </w:tc>
        <w:tc>
          <w:tcPr>
            <w:tcW w:w="475" w:type="pct"/>
            <w:tcBorders>
              <w:top w:val="nil"/>
              <w:left w:val="single" w:sz="4" w:space="0" w:color="auto"/>
              <w:bottom w:val="single" w:sz="4" w:space="0" w:color="auto"/>
              <w:right w:val="single" w:sz="4" w:space="0" w:color="auto"/>
            </w:tcBorders>
            <w:shd w:val="clear" w:color="000000" w:fill="9BC2E6"/>
            <w:vAlign w:val="center"/>
            <w:hideMark/>
          </w:tcPr>
          <w:p w14:paraId="332DFC50"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r w:rsidRPr="007C628D">
              <w:rPr>
                <w:rFonts w:ascii="Calibri" w:eastAsia="Times New Roman" w:hAnsi="Calibri" w:cs="Calibri"/>
                <w:b/>
                <w:bCs/>
                <w:sz w:val="20"/>
                <w:szCs w:val="20"/>
                <w:lang w:eastAsia="en-GB"/>
              </w:rPr>
              <w:t>CBT rations %</w:t>
            </w:r>
          </w:p>
        </w:tc>
        <w:tc>
          <w:tcPr>
            <w:tcW w:w="679" w:type="pct"/>
            <w:vMerge/>
            <w:tcBorders>
              <w:left w:val="single" w:sz="4" w:space="0" w:color="auto"/>
              <w:bottom w:val="single" w:sz="4" w:space="0" w:color="000000"/>
              <w:right w:val="single" w:sz="8" w:space="0" w:color="auto"/>
            </w:tcBorders>
            <w:vAlign w:val="center"/>
            <w:hideMark/>
          </w:tcPr>
          <w:p w14:paraId="0635672D"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p>
        </w:tc>
        <w:tc>
          <w:tcPr>
            <w:tcW w:w="730" w:type="pct"/>
            <w:vMerge/>
            <w:tcBorders>
              <w:left w:val="single" w:sz="4" w:space="0" w:color="auto"/>
              <w:bottom w:val="single" w:sz="4" w:space="0" w:color="000000"/>
              <w:right w:val="single" w:sz="8" w:space="0" w:color="auto"/>
            </w:tcBorders>
            <w:vAlign w:val="center"/>
          </w:tcPr>
          <w:p w14:paraId="49C3E238" w14:textId="77777777" w:rsidR="00797159" w:rsidRPr="007C628D" w:rsidRDefault="00797159" w:rsidP="00296A61">
            <w:pPr>
              <w:spacing w:after="0" w:line="240" w:lineRule="auto"/>
              <w:jc w:val="center"/>
              <w:rPr>
                <w:rFonts w:ascii="Calibri" w:eastAsia="Times New Roman" w:hAnsi="Calibri" w:cs="Calibri"/>
                <w:b/>
                <w:bCs/>
                <w:sz w:val="20"/>
                <w:szCs w:val="20"/>
                <w:lang w:eastAsia="en-GB"/>
              </w:rPr>
            </w:pPr>
          </w:p>
        </w:tc>
      </w:tr>
      <w:tr w:rsidR="00797159" w:rsidRPr="007C628D" w14:paraId="01A29CE0" w14:textId="77777777" w:rsidTr="00296A61">
        <w:trPr>
          <w:trHeight w:val="657"/>
        </w:trPr>
        <w:tc>
          <w:tcPr>
            <w:tcW w:w="603" w:type="pct"/>
            <w:tcBorders>
              <w:top w:val="nil"/>
              <w:left w:val="single" w:sz="8" w:space="0" w:color="auto"/>
              <w:bottom w:val="single" w:sz="4" w:space="0" w:color="auto"/>
              <w:right w:val="single" w:sz="4" w:space="0" w:color="auto"/>
            </w:tcBorders>
            <w:shd w:val="clear" w:color="auto" w:fill="auto"/>
            <w:noWrap/>
            <w:vAlign w:val="center"/>
            <w:hideMark/>
          </w:tcPr>
          <w:p w14:paraId="3EDF7DAC"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sidRPr="007C628D">
              <w:rPr>
                <w:rFonts w:ascii="Calibri" w:eastAsia="Times New Roman" w:hAnsi="Calibri" w:cs="Calibri"/>
                <w:color w:val="000000"/>
                <w:sz w:val="20"/>
                <w:szCs w:val="20"/>
                <w:lang w:eastAsia="en-GB"/>
              </w:rPr>
              <w:t xml:space="preserve">Act </w:t>
            </w:r>
            <w:r>
              <w:rPr>
                <w:rFonts w:ascii="Calibri" w:eastAsia="Times New Roman" w:hAnsi="Calibri" w:cs="Calibri"/>
                <w:color w:val="000000"/>
                <w:sz w:val="20"/>
                <w:szCs w:val="20"/>
                <w:lang w:eastAsia="en-GB"/>
              </w:rPr>
              <w:t>1</w:t>
            </w:r>
          </w:p>
        </w:tc>
        <w:tc>
          <w:tcPr>
            <w:tcW w:w="1360" w:type="pct"/>
            <w:tcBorders>
              <w:top w:val="single" w:sz="4" w:space="0" w:color="auto"/>
              <w:left w:val="single" w:sz="4" w:space="0" w:color="auto"/>
              <w:bottom w:val="single" w:sz="4" w:space="0" w:color="auto"/>
              <w:right w:val="nil"/>
            </w:tcBorders>
            <w:shd w:val="clear" w:color="000000" w:fill="FFFFFF"/>
            <w:vAlign w:val="center"/>
            <w:hideMark/>
          </w:tcPr>
          <w:p w14:paraId="1EE4F266" w14:textId="77777777" w:rsidR="00797159" w:rsidRPr="007C628D" w:rsidRDefault="00797159" w:rsidP="00296A61">
            <w:pPr>
              <w:spacing w:after="0" w:line="240" w:lineRule="auto"/>
              <w:rPr>
                <w:rFonts w:ascii="Calibri" w:eastAsia="Times New Roman" w:hAnsi="Calibri" w:cs="Calibri"/>
                <w:color w:val="000000"/>
                <w:sz w:val="20"/>
                <w:szCs w:val="20"/>
                <w:lang w:eastAsia="en-GB"/>
              </w:rPr>
            </w:pPr>
            <w:r w:rsidRPr="007561A8">
              <w:rPr>
                <w:rFonts w:ascii="Calibri" w:eastAsia="Times New Roman" w:hAnsi="Calibri" w:cs="Calibri"/>
                <w:color w:val="000000"/>
                <w:sz w:val="20"/>
                <w:szCs w:val="20"/>
                <w:lang w:eastAsia="en-GB"/>
              </w:rPr>
              <w:t>Provide cash and/or food based transfers to refugees living in official camps</w:t>
            </w:r>
          </w:p>
        </w:tc>
        <w:tc>
          <w:tcPr>
            <w:tcW w:w="611" w:type="pct"/>
            <w:tcBorders>
              <w:top w:val="single" w:sz="4" w:space="0" w:color="auto"/>
              <w:left w:val="single" w:sz="4" w:space="0" w:color="auto"/>
              <w:bottom w:val="single" w:sz="4" w:space="0" w:color="auto"/>
              <w:right w:val="nil"/>
            </w:tcBorders>
            <w:shd w:val="clear" w:color="000000" w:fill="FFFFFF"/>
            <w:vAlign w:val="center"/>
            <w:hideMark/>
          </w:tcPr>
          <w:p w14:paraId="5033EE6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r w:rsidRPr="007C628D">
              <w:rPr>
                <w:rFonts w:ascii="Calibri" w:eastAsia="Times New Roman" w:hAnsi="Calibri" w:cs="Calibri"/>
                <w:color w:val="000000"/>
                <w:sz w:val="20"/>
                <w:szCs w:val="20"/>
                <w:lang w:eastAsia="en-GB"/>
              </w:rPr>
              <w:t>%</w:t>
            </w:r>
          </w:p>
        </w:tc>
        <w:tc>
          <w:tcPr>
            <w:tcW w:w="542" w:type="pct"/>
            <w:tcBorders>
              <w:top w:val="nil"/>
              <w:left w:val="single" w:sz="4" w:space="0" w:color="auto"/>
              <w:bottom w:val="single" w:sz="4" w:space="0" w:color="auto"/>
              <w:right w:val="nil"/>
            </w:tcBorders>
            <w:shd w:val="clear" w:color="000000" w:fill="FFFFFF"/>
            <w:vAlign w:val="center"/>
            <w:hideMark/>
          </w:tcPr>
          <w:p w14:paraId="734D937F"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90</w:t>
            </w:r>
            <w:r w:rsidRPr="007C628D">
              <w:rPr>
                <w:rFonts w:ascii="Calibri" w:eastAsia="Times New Roman" w:hAnsi="Calibri" w:cs="Calibri"/>
                <w:color w:val="000000"/>
                <w:sz w:val="20"/>
                <w:szCs w:val="20"/>
                <w:lang w:eastAsia="en-GB"/>
              </w:rPr>
              <w:t>%</w:t>
            </w:r>
          </w:p>
        </w:tc>
        <w:tc>
          <w:tcPr>
            <w:tcW w:w="475" w:type="pct"/>
            <w:tcBorders>
              <w:top w:val="nil"/>
              <w:left w:val="single" w:sz="4" w:space="0" w:color="auto"/>
              <w:bottom w:val="single" w:sz="4" w:space="0" w:color="auto"/>
              <w:right w:val="single" w:sz="4" w:space="0" w:color="auto"/>
            </w:tcBorders>
            <w:shd w:val="clear" w:color="000000" w:fill="FFFFFF"/>
            <w:vAlign w:val="center"/>
            <w:hideMark/>
          </w:tcPr>
          <w:p w14:paraId="0220642E"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56</w:t>
            </w:r>
            <w:r w:rsidRPr="007C628D">
              <w:rPr>
                <w:rFonts w:ascii="Calibri" w:eastAsia="Times New Roman" w:hAnsi="Calibri" w:cs="Calibri"/>
                <w:color w:val="000000"/>
                <w:sz w:val="20"/>
                <w:szCs w:val="20"/>
                <w:lang w:eastAsia="en-GB"/>
              </w:rPr>
              <w:t>%</w:t>
            </w:r>
          </w:p>
        </w:tc>
        <w:tc>
          <w:tcPr>
            <w:tcW w:w="679" w:type="pct"/>
            <w:tcBorders>
              <w:top w:val="nil"/>
              <w:left w:val="nil"/>
              <w:bottom w:val="single" w:sz="4" w:space="0" w:color="auto"/>
              <w:right w:val="single" w:sz="8" w:space="0" w:color="auto"/>
            </w:tcBorders>
            <w:shd w:val="clear" w:color="000000" w:fill="FFFFFF"/>
            <w:vAlign w:val="center"/>
            <w:hideMark/>
          </w:tcPr>
          <w:p w14:paraId="2FAFE1B3"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r w:rsidRPr="007C628D">
              <w:rPr>
                <w:rFonts w:ascii="Calibri" w:eastAsia="Times New Roman" w:hAnsi="Calibri" w:cs="Calibri"/>
                <w:color w:val="000000"/>
                <w:sz w:val="20"/>
                <w:szCs w:val="20"/>
                <w:lang w:eastAsia="en-GB"/>
              </w:rPr>
              <w:t>%</w:t>
            </w:r>
          </w:p>
        </w:tc>
        <w:tc>
          <w:tcPr>
            <w:tcW w:w="730" w:type="pct"/>
            <w:tcBorders>
              <w:top w:val="nil"/>
              <w:left w:val="nil"/>
              <w:bottom w:val="single" w:sz="4" w:space="0" w:color="auto"/>
              <w:right w:val="single" w:sz="8" w:space="0" w:color="auto"/>
            </w:tcBorders>
            <w:shd w:val="clear" w:color="000000" w:fill="FFFFFF"/>
            <w:vAlign w:val="center"/>
          </w:tcPr>
          <w:p w14:paraId="09725139"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r>
      <w:tr w:rsidR="00797159" w:rsidRPr="007C628D" w14:paraId="01ED9E4A" w14:textId="77777777" w:rsidTr="00296A61">
        <w:trPr>
          <w:trHeight w:val="331"/>
        </w:trPr>
        <w:tc>
          <w:tcPr>
            <w:tcW w:w="603" w:type="pct"/>
            <w:tcBorders>
              <w:top w:val="nil"/>
              <w:left w:val="single" w:sz="8" w:space="0" w:color="auto"/>
              <w:bottom w:val="single" w:sz="4" w:space="0" w:color="auto"/>
              <w:right w:val="single" w:sz="4" w:space="0" w:color="auto"/>
            </w:tcBorders>
            <w:shd w:val="clear" w:color="auto" w:fill="auto"/>
            <w:noWrap/>
            <w:vAlign w:val="center"/>
            <w:hideMark/>
          </w:tcPr>
          <w:p w14:paraId="5668F472"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Act 2</w:t>
            </w:r>
          </w:p>
        </w:tc>
        <w:tc>
          <w:tcPr>
            <w:tcW w:w="1360" w:type="pct"/>
            <w:tcBorders>
              <w:top w:val="single" w:sz="4" w:space="0" w:color="auto"/>
              <w:left w:val="single" w:sz="4" w:space="0" w:color="auto"/>
              <w:bottom w:val="single" w:sz="4" w:space="0" w:color="auto"/>
              <w:right w:val="nil"/>
            </w:tcBorders>
            <w:shd w:val="clear" w:color="000000" w:fill="FFFFFF"/>
            <w:vAlign w:val="center"/>
            <w:hideMark/>
          </w:tcPr>
          <w:p w14:paraId="1376A6AA" w14:textId="77777777" w:rsidR="00797159" w:rsidRPr="007C628D" w:rsidRDefault="00797159" w:rsidP="00296A61">
            <w:pPr>
              <w:spacing w:after="0" w:line="240" w:lineRule="auto"/>
              <w:rPr>
                <w:rFonts w:ascii="Calibri" w:eastAsia="Times New Roman" w:hAnsi="Calibri" w:cs="Calibri"/>
                <w:color w:val="000000"/>
                <w:sz w:val="20"/>
                <w:szCs w:val="20"/>
                <w:lang w:eastAsia="en-GB"/>
              </w:rPr>
            </w:pPr>
            <w:r w:rsidRPr="00EA2D36">
              <w:rPr>
                <w:rFonts w:ascii="Calibri" w:eastAsia="Times New Roman" w:hAnsi="Calibri" w:cs="Calibri"/>
                <w:color w:val="000000"/>
                <w:sz w:val="20"/>
                <w:szCs w:val="20"/>
                <w:lang w:eastAsia="en-GB"/>
              </w:rPr>
              <w:t>Provide evidence to the government and engage in policy dialogue</w:t>
            </w:r>
          </w:p>
        </w:tc>
        <w:tc>
          <w:tcPr>
            <w:tcW w:w="611" w:type="pct"/>
            <w:tcBorders>
              <w:top w:val="single" w:sz="4" w:space="0" w:color="auto"/>
              <w:left w:val="single" w:sz="4" w:space="0" w:color="auto"/>
              <w:bottom w:val="single" w:sz="4" w:space="0" w:color="auto"/>
              <w:right w:val="nil"/>
            </w:tcBorders>
            <w:shd w:val="clear" w:color="000000" w:fill="FFFFFF"/>
            <w:noWrap/>
            <w:vAlign w:val="center"/>
            <w:hideMark/>
          </w:tcPr>
          <w:p w14:paraId="49E48041"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542" w:type="pct"/>
            <w:tcBorders>
              <w:top w:val="single" w:sz="4" w:space="0" w:color="auto"/>
              <w:left w:val="single" w:sz="4" w:space="0" w:color="auto"/>
              <w:bottom w:val="single" w:sz="4" w:space="0" w:color="auto"/>
              <w:right w:val="nil"/>
            </w:tcBorders>
            <w:shd w:val="clear" w:color="000000" w:fill="FFFFFF"/>
            <w:noWrap/>
            <w:vAlign w:val="center"/>
            <w:hideMark/>
          </w:tcPr>
          <w:p w14:paraId="5E1915CD"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475" w:type="pct"/>
            <w:tcBorders>
              <w:top w:val="single" w:sz="4" w:space="0" w:color="auto"/>
              <w:left w:val="single" w:sz="4" w:space="0" w:color="auto"/>
              <w:bottom w:val="single" w:sz="4" w:space="0" w:color="auto"/>
              <w:right w:val="nil"/>
            </w:tcBorders>
            <w:shd w:val="clear" w:color="000000" w:fill="FFFFFF"/>
            <w:noWrap/>
            <w:vAlign w:val="center"/>
            <w:hideMark/>
          </w:tcPr>
          <w:p w14:paraId="036651A9"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679" w:type="pct"/>
            <w:tcBorders>
              <w:top w:val="nil"/>
              <w:left w:val="single" w:sz="4" w:space="0" w:color="auto"/>
              <w:bottom w:val="single" w:sz="4" w:space="0" w:color="auto"/>
              <w:right w:val="single" w:sz="8" w:space="0" w:color="auto"/>
            </w:tcBorders>
            <w:shd w:val="clear" w:color="000000" w:fill="FFFFFF"/>
            <w:noWrap/>
            <w:vAlign w:val="center"/>
            <w:hideMark/>
          </w:tcPr>
          <w:p w14:paraId="0757815C"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730" w:type="pct"/>
            <w:tcBorders>
              <w:top w:val="nil"/>
              <w:left w:val="single" w:sz="4" w:space="0" w:color="auto"/>
              <w:bottom w:val="single" w:sz="4" w:space="0" w:color="auto"/>
              <w:right w:val="single" w:sz="8" w:space="0" w:color="auto"/>
            </w:tcBorders>
            <w:shd w:val="clear" w:color="000000" w:fill="FFFFFF"/>
            <w:vAlign w:val="center"/>
          </w:tcPr>
          <w:p w14:paraId="430A6C68"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w:t>
            </w:r>
          </w:p>
        </w:tc>
      </w:tr>
      <w:tr w:rsidR="00797159" w:rsidRPr="007C628D" w14:paraId="2AE3209E" w14:textId="77777777" w:rsidTr="00296A61">
        <w:trPr>
          <w:trHeight w:val="357"/>
        </w:trPr>
        <w:tc>
          <w:tcPr>
            <w:tcW w:w="4270" w:type="pct"/>
            <w:gridSpan w:val="6"/>
            <w:tcBorders>
              <w:top w:val="single" w:sz="4" w:space="0" w:color="auto"/>
              <w:left w:val="single" w:sz="4" w:space="0" w:color="auto"/>
              <w:bottom w:val="single" w:sz="4" w:space="0" w:color="auto"/>
              <w:right w:val="single" w:sz="4" w:space="0" w:color="auto"/>
            </w:tcBorders>
            <w:shd w:val="clear" w:color="000000" w:fill="2F75B5"/>
            <w:vAlign w:val="center"/>
            <w:hideMark/>
          </w:tcPr>
          <w:p w14:paraId="13DE1B75" w14:textId="77777777" w:rsidR="00797159" w:rsidRPr="007C628D" w:rsidRDefault="00797159" w:rsidP="00296A61">
            <w:pPr>
              <w:spacing w:after="0" w:line="240" w:lineRule="auto"/>
              <w:jc w:val="center"/>
              <w:rPr>
                <w:rFonts w:ascii="Calibri" w:eastAsia="Times New Roman" w:hAnsi="Calibri" w:cs="Calibri"/>
                <w:b/>
                <w:bCs/>
                <w:color w:val="FFFFFF"/>
                <w:sz w:val="20"/>
                <w:szCs w:val="20"/>
                <w:lang w:eastAsia="en-GB"/>
              </w:rPr>
            </w:pPr>
            <w:r w:rsidRPr="00A62E03">
              <w:rPr>
                <w:rFonts w:ascii="Calibri" w:eastAsia="Times New Roman" w:hAnsi="Calibri" w:cs="Calibri"/>
                <w:b/>
                <w:bCs/>
                <w:color w:val="FFFFFF"/>
                <w:sz w:val="20"/>
                <w:szCs w:val="20"/>
                <w:lang w:eastAsia="en-GB"/>
              </w:rPr>
              <w:t xml:space="preserve">Strategic </w:t>
            </w:r>
            <w:r w:rsidRPr="00EA2D36">
              <w:rPr>
                <w:rFonts w:ascii="Calibri" w:eastAsia="Times New Roman" w:hAnsi="Calibri" w:cs="Calibri"/>
                <w:b/>
                <w:bCs/>
                <w:color w:val="FFFFFF"/>
                <w:sz w:val="20"/>
                <w:szCs w:val="20"/>
                <w:shd w:val="clear" w:color="auto" w:fill="2E74B5" w:themeFill="accent1" w:themeFillShade="BF"/>
                <w:lang w:eastAsia="en-GB"/>
              </w:rPr>
              <w:t>Outcome 2: Vulnerable populations in prioritized districts have improved nutritional</w:t>
            </w:r>
            <w:r w:rsidRPr="00A62E03">
              <w:rPr>
                <w:rFonts w:ascii="Calibri" w:eastAsia="Times New Roman" w:hAnsi="Calibri" w:cs="Calibri"/>
                <w:b/>
                <w:bCs/>
                <w:color w:val="FFFFFF"/>
                <w:sz w:val="20"/>
                <w:szCs w:val="20"/>
                <w:lang w:eastAsia="en-GB"/>
              </w:rPr>
              <w:t xml:space="preserve"> status in line with national targets by 2021</w:t>
            </w:r>
          </w:p>
        </w:tc>
        <w:tc>
          <w:tcPr>
            <w:tcW w:w="730" w:type="pct"/>
            <w:tcBorders>
              <w:top w:val="single" w:sz="4" w:space="0" w:color="auto"/>
              <w:left w:val="single" w:sz="4" w:space="0" w:color="auto"/>
              <w:bottom w:val="single" w:sz="4" w:space="0" w:color="auto"/>
              <w:right w:val="single" w:sz="4" w:space="0" w:color="auto"/>
            </w:tcBorders>
            <w:shd w:val="clear" w:color="000000" w:fill="2F75B5"/>
            <w:vAlign w:val="center"/>
          </w:tcPr>
          <w:p w14:paraId="4AD00F2D" w14:textId="77777777" w:rsidR="00797159" w:rsidRPr="007C628D" w:rsidRDefault="00797159" w:rsidP="00296A61">
            <w:pPr>
              <w:spacing w:after="0" w:line="240" w:lineRule="auto"/>
              <w:jc w:val="center"/>
              <w:rPr>
                <w:rFonts w:ascii="Calibri" w:eastAsia="Times New Roman" w:hAnsi="Calibri" w:cs="Calibri"/>
                <w:b/>
                <w:bCs/>
                <w:color w:val="FFFFFF"/>
                <w:sz w:val="20"/>
                <w:szCs w:val="20"/>
                <w:lang w:eastAsia="en-GB"/>
              </w:rPr>
            </w:pPr>
          </w:p>
        </w:tc>
      </w:tr>
      <w:tr w:rsidR="00797159" w:rsidRPr="007C628D" w14:paraId="63C0E7A9" w14:textId="77777777" w:rsidTr="00296A61">
        <w:trPr>
          <w:trHeight w:val="331"/>
        </w:trPr>
        <w:tc>
          <w:tcPr>
            <w:tcW w:w="603" w:type="pct"/>
            <w:tcBorders>
              <w:top w:val="nil"/>
              <w:left w:val="single" w:sz="8" w:space="0" w:color="auto"/>
              <w:bottom w:val="single" w:sz="4" w:space="0" w:color="auto"/>
              <w:right w:val="single" w:sz="4" w:space="0" w:color="auto"/>
            </w:tcBorders>
            <w:shd w:val="clear" w:color="auto" w:fill="auto"/>
            <w:noWrap/>
            <w:vAlign w:val="center"/>
            <w:hideMark/>
          </w:tcPr>
          <w:p w14:paraId="66671D1F"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Act 3</w:t>
            </w:r>
          </w:p>
        </w:tc>
        <w:tc>
          <w:tcPr>
            <w:tcW w:w="1360" w:type="pct"/>
            <w:tcBorders>
              <w:top w:val="single" w:sz="4" w:space="0" w:color="auto"/>
              <w:left w:val="single" w:sz="4" w:space="0" w:color="auto"/>
              <w:bottom w:val="single" w:sz="4" w:space="0" w:color="auto"/>
              <w:right w:val="nil"/>
            </w:tcBorders>
            <w:shd w:val="clear" w:color="000000" w:fill="FFFFFF"/>
            <w:vAlign w:val="center"/>
            <w:hideMark/>
          </w:tcPr>
          <w:p w14:paraId="1CD5124B"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sidRPr="00A66FEB">
              <w:rPr>
                <w:rFonts w:ascii="Calibri" w:eastAsia="Times New Roman" w:hAnsi="Calibri" w:cs="Calibri"/>
                <w:color w:val="000000"/>
                <w:sz w:val="20"/>
                <w:szCs w:val="20"/>
                <w:lang w:eastAsia="en-GB"/>
              </w:rPr>
              <w:t>Provide nutrition services to  at risk populations in targeted districts</w:t>
            </w:r>
          </w:p>
        </w:tc>
        <w:tc>
          <w:tcPr>
            <w:tcW w:w="611" w:type="pct"/>
            <w:tcBorders>
              <w:top w:val="single" w:sz="4" w:space="0" w:color="auto"/>
              <w:left w:val="single" w:sz="4" w:space="0" w:color="auto"/>
              <w:bottom w:val="single" w:sz="4" w:space="0" w:color="auto"/>
              <w:right w:val="nil"/>
            </w:tcBorders>
            <w:shd w:val="clear" w:color="000000" w:fill="FFFFFF"/>
            <w:noWrap/>
            <w:vAlign w:val="center"/>
            <w:hideMark/>
          </w:tcPr>
          <w:p w14:paraId="352B8D88"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542" w:type="pct"/>
            <w:tcBorders>
              <w:top w:val="nil"/>
              <w:left w:val="single" w:sz="4" w:space="0" w:color="auto"/>
              <w:bottom w:val="single" w:sz="4" w:space="0" w:color="auto"/>
              <w:right w:val="nil"/>
            </w:tcBorders>
            <w:shd w:val="clear" w:color="000000" w:fill="FFFFFF"/>
            <w:noWrap/>
            <w:vAlign w:val="center"/>
            <w:hideMark/>
          </w:tcPr>
          <w:p w14:paraId="62E15C6B"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475" w:type="pct"/>
            <w:tcBorders>
              <w:top w:val="nil"/>
              <w:left w:val="single" w:sz="4" w:space="0" w:color="auto"/>
              <w:bottom w:val="single" w:sz="4" w:space="0" w:color="auto"/>
              <w:right w:val="nil"/>
            </w:tcBorders>
            <w:shd w:val="clear" w:color="000000" w:fill="FFFFFF"/>
            <w:noWrap/>
            <w:vAlign w:val="center"/>
            <w:hideMark/>
          </w:tcPr>
          <w:p w14:paraId="7AA34FAE"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679" w:type="pct"/>
            <w:tcBorders>
              <w:top w:val="nil"/>
              <w:left w:val="single" w:sz="4" w:space="0" w:color="auto"/>
              <w:bottom w:val="single" w:sz="4" w:space="0" w:color="auto"/>
              <w:right w:val="single" w:sz="8" w:space="0" w:color="auto"/>
            </w:tcBorders>
            <w:shd w:val="clear" w:color="000000" w:fill="FFFFFF"/>
            <w:noWrap/>
            <w:vAlign w:val="center"/>
            <w:hideMark/>
          </w:tcPr>
          <w:p w14:paraId="6634CC1B"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730" w:type="pct"/>
            <w:tcBorders>
              <w:top w:val="nil"/>
              <w:left w:val="single" w:sz="4" w:space="0" w:color="auto"/>
              <w:bottom w:val="single" w:sz="4" w:space="0" w:color="auto"/>
              <w:right w:val="single" w:sz="8" w:space="0" w:color="auto"/>
            </w:tcBorders>
            <w:shd w:val="clear" w:color="000000" w:fill="FFFFFF"/>
            <w:vAlign w:val="center"/>
          </w:tcPr>
          <w:p w14:paraId="1287186E"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r>
      <w:tr w:rsidR="00797159" w:rsidRPr="007C628D" w14:paraId="3CA98341" w14:textId="77777777" w:rsidTr="00296A61">
        <w:trPr>
          <w:trHeight w:val="331"/>
        </w:trPr>
        <w:tc>
          <w:tcPr>
            <w:tcW w:w="603" w:type="pct"/>
            <w:tcBorders>
              <w:top w:val="nil"/>
              <w:left w:val="single" w:sz="8" w:space="0" w:color="auto"/>
              <w:bottom w:val="single" w:sz="4" w:space="0" w:color="auto"/>
              <w:right w:val="single" w:sz="4" w:space="0" w:color="auto"/>
            </w:tcBorders>
            <w:shd w:val="clear" w:color="auto" w:fill="auto"/>
            <w:noWrap/>
            <w:vAlign w:val="center"/>
            <w:hideMark/>
          </w:tcPr>
          <w:p w14:paraId="7A8424F8"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Act 4</w:t>
            </w:r>
          </w:p>
        </w:tc>
        <w:tc>
          <w:tcPr>
            <w:tcW w:w="1360" w:type="pct"/>
            <w:tcBorders>
              <w:top w:val="single" w:sz="4" w:space="0" w:color="auto"/>
              <w:left w:val="single" w:sz="4" w:space="0" w:color="auto"/>
              <w:bottom w:val="single" w:sz="4" w:space="0" w:color="auto"/>
              <w:right w:val="nil"/>
            </w:tcBorders>
            <w:shd w:val="clear" w:color="000000" w:fill="FFFFFF"/>
            <w:vAlign w:val="center"/>
            <w:hideMark/>
          </w:tcPr>
          <w:p w14:paraId="3A8B317C"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sidRPr="00DF5A9C">
              <w:rPr>
                <w:rFonts w:ascii="Calibri" w:eastAsia="Times New Roman" w:hAnsi="Calibri" w:cs="Calibri"/>
                <w:color w:val="000000"/>
                <w:sz w:val="20"/>
                <w:szCs w:val="20"/>
                <w:lang w:eastAsia="en-GB"/>
              </w:rPr>
              <w:t>Provide capacity strengthening to government entities involved in nutrition programming</w:t>
            </w:r>
          </w:p>
        </w:tc>
        <w:tc>
          <w:tcPr>
            <w:tcW w:w="611" w:type="pct"/>
            <w:tcBorders>
              <w:top w:val="single" w:sz="4" w:space="0" w:color="auto"/>
              <w:left w:val="single" w:sz="4" w:space="0" w:color="auto"/>
              <w:bottom w:val="single" w:sz="4" w:space="0" w:color="auto"/>
              <w:right w:val="nil"/>
            </w:tcBorders>
            <w:shd w:val="clear" w:color="000000" w:fill="FFFFFF"/>
            <w:noWrap/>
            <w:vAlign w:val="center"/>
            <w:hideMark/>
          </w:tcPr>
          <w:p w14:paraId="08F6316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542" w:type="pct"/>
            <w:tcBorders>
              <w:top w:val="nil"/>
              <w:left w:val="single" w:sz="4" w:space="0" w:color="auto"/>
              <w:bottom w:val="nil"/>
              <w:right w:val="nil"/>
            </w:tcBorders>
            <w:shd w:val="clear" w:color="000000" w:fill="FFFFFF"/>
            <w:noWrap/>
            <w:vAlign w:val="center"/>
            <w:hideMark/>
          </w:tcPr>
          <w:p w14:paraId="67D1D73D"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475" w:type="pct"/>
            <w:tcBorders>
              <w:top w:val="nil"/>
              <w:left w:val="single" w:sz="4" w:space="0" w:color="auto"/>
              <w:bottom w:val="nil"/>
              <w:right w:val="nil"/>
            </w:tcBorders>
            <w:shd w:val="clear" w:color="000000" w:fill="FFFFFF"/>
            <w:noWrap/>
            <w:vAlign w:val="center"/>
            <w:hideMark/>
          </w:tcPr>
          <w:p w14:paraId="783B4069"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679" w:type="pct"/>
            <w:tcBorders>
              <w:top w:val="nil"/>
              <w:left w:val="single" w:sz="4" w:space="0" w:color="auto"/>
              <w:bottom w:val="single" w:sz="4" w:space="0" w:color="auto"/>
              <w:right w:val="single" w:sz="8" w:space="0" w:color="auto"/>
            </w:tcBorders>
            <w:shd w:val="clear" w:color="000000" w:fill="FFFFFF"/>
            <w:noWrap/>
            <w:vAlign w:val="center"/>
            <w:hideMark/>
          </w:tcPr>
          <w:p w14:paraId="1422E2A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730" w:type="pct"/>
            <w:tcBorders>
              <w:top w:val="nil"/>
              <w:left w:val="single" w:sz="4" w:space="0" w:color="auto"/>
              <w:bottom w:val="single" w:sz="4" w:space="0" w:color="auto"/>
              <w:right w:val="single" w:sz="8" w:space="0" w:color="auto"/>
            </w:tcBorders>
            <w:shd w:val="clear" w:color="000000" w:fill="FFFFFF"/>
            <w:vAlign w:val="center"/>
          </w:tcPr>
          <w:p w14:paraId="195DC05E"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30%</w:t>
            </w:r>
          </w:p>
        </w:tc>
      </w:tr>
      <w:tr w:rsidR="00797159" w:rsidRPr="007C628D" w14:paraId="4F8B4A7D" w14:textId="77777777" w:rsidTr="00296A61">
        <w:trPr>
          <w:trHeight w:val="357"/>
        </w:trPr>
        <w:tc>
          <w:tcPr>
            <w:tcW w:w="4270" w:type="pct"/>
            <w:gridSpan w:val="6"/>
            <w:tcBorders>
              <w:top w:val="single" w:sz="4" w:space="0" w:color="auto"/>
              <w:left w:val="single" w:sz="4" w:space="0" w:color="auto"/>
              <w:bottom w:val="single" w:sz="4" w:space="0" w:color="auto"/>
              <w:right w:val="single" w:sz="4" w:space="0" w:color="auto"/>
            </w:tcBorders>
            <w:shd w:val="clear" w:color="000000" w:fill="2F75B5"/>
            <w:vAlign w:val="center"/>
          </w:tcPr>
          <w:p w14:paraId="4E1D3BCA" w14:textId="77777777" w:rsidR="00797159" w:rsidRPr="007C628D" w:rsidRDefault="00797159" w:rsidP="00296A61">
            <w:pPr>
              <w:spacing w:after="0" w:line="240" w:lineRule="auto"/>
              <w:jc w:val="center"/>
              <w:rPr>
                <w:rFonts w:ascii="Calibri" w:eastAsia="Times New Roman" w:hAnsi="Calibri" w:cs="Calibri"/>
                <w:b/>
                <w:bCs/>
                <w:color w:val="FFFFFF"/>
                <w:sz w:val="20"/>
                <w:szCs w:val="20"/>
                <w:lang w:eastAsia="en-GB"/>
              </w:rPr>
            </w:pPr>
            <w:r w:rsidRPr="00DF5A9C">
              <w:rPr>
                <w:rFonts w:ascii="Calibri" w:eastAsia="Times New Roman" w:hAnsi="Calibri" w:cs="Calibri"/>
                <w:b/>
                <w:bCs/>
                <w:color w:val="FFFFFF"/>
                <w:sz w:val="20"/>
                <w:szCs w:val="20"/>
                <w:lang w:eastAsia="en-GB"/>
              </w:rPr>
              <w:t>Strategic Outcome 3: Targeted smallholders in prioritized districts will have increased access to agricultural markets by 2030</w:t>
            </w:r>
            <w:r w:rsidRPr="007C628D">
              <w:rPr>
                <w:rFonts w:ascii="Calibri" w:eastAsia="Times New Roman" w:hAnsi="Calibri" w:cs="Calibri"/>
                <w:b/>
                <w:bCs/>
                <w:color w:val="FFFFFF"/>
                <w:sz w:val="20"/>
                <w:szCs w:val="20"/>
                <w:lang w:eastAsia="en-GB"/>
              </w:rPr>
              <w:t xml:space="preserve"> [Indicate the Strategic Outcome Number and Title]</w:t>
            </w:r>
          </w:p>
        </w:tc>
        <w:tc>
          <w:tcPr>
            <w:tcW w:w="730" w:type="pct"/>
            <w:tcBorders>
              <w:top w:val="single" w:sz="4" w:space="0" w:color="auto"/>
              <w:left w:val="single" w:sz="4" w:space="0" w:color="auto"/>
              <w:bottom w:val="single" w:sz="4" w:space="0" w:color="auto"/>
              <w:right w:val="single" w:sz="4" w:space="0" w:color="auto"/>
            </w:tcBorders>
            <w:shd w:val="clear" w:color="000000" w:fill="2F75B5"/>
            <w:vAlign w:val="center"/>
          </w:tcPr>
          <w:p w14:paraId="528B92CB" w14:textId="77777777" w:rsidR="00797159" w:rsidRPr="007C628D" w:rsidRDefault="00797159" w:rsidP="00296A61">
            <w:pPr>
              <w:spacing w:after="0" w:line="240" w:lineRule="auto"/>
              <w:jc w:val="center"/>
              <w:rPr>
                <w:rFonts w:ascii="Calibri" w:eastAsia="Times New Roman" w:hAnsi="Calibri" w:cs="Calibri"/>
                <w:b/>
                <w:bCs/>
                <w:color w:val="FFFFFF"/>
                <w:sz w:val="20"/>
                <w:szCs w:val="20"/>
                <w:lang w:eastAsia="en-GB"/>
              </w:rPr>
            </w:pPr>
          </w:p>
        </w:tc>
      </w:tr>
      <w:tr w:rsidR="00797159" w:rsidRPr="007C628D" w14:paraId="5F93A7B6" w14:textId="77777777" w:rsidTr="00296A61">
        <w:trPr>
          <w:trHeight w:val="331"/>
        </w:trPr>
        <w:tc>
          <w:tcPr>
            <w:tcW w:w="603" w:type="pct"/>
            <w:tcBorders>
              <w:top w:val="nil"/>
              <w:left w:val="single" w:sz="8" w:space="0" w:color="auto"/>
              <w:bottom w:val="single" w:sz="4" w:space="0" w:color="auto"/>
              <w:right w:val="single" w:sz="4" w:space="0" w:color="auto"/>
            </w:tcBorders>
            <w:shd w:val="clear" w:color="auto" w:fill="auto"/>
            <w:noWrap/>
            <w:vAlign w:val="center"/>
            <w:hideMark/>
          </w:tcPr>
          <w:p w14:paraId="2DB587F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Act 5</w:t>
            </w:r>
          </w:p>
        </w:tc>
        <w:tc>
          <w:tcPr>
            <w:tcW w:w="1360" w:type="pct"/>
            <w:tcBorders>
              <w:top w:val="single" w:sz="4" w:space="0" w:color="auto"/>
              <w:left w:val="single" w:sz="4" w:space="0" w:color="auto"/>
              <w:bottom w:val="single" w:sz="4" w:space="0" w:color="auto"/>
              <w:right w:val="nil"/>
            </w:tcBorders>
            <w:shd w:val="clear" w:color="000000" w:fill="FFFFFF"/>
            <w:vAlign w:val="center"/>
            <w:hideMark/>
          </w:tcPr>
          <w:p w14:paraId="282DA715"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sidRPr="00DF5A9C">
              <w:rPr>
                <w:rFonts w:ascii="Calibri" w:eastAsia="Times New Roman" w:hAnsi="Calibri" w:cs="Calibri"/>
                <w:color w:val="000000"/>
                <w:sz w:val="20"/>
                <w:szCs w:val="20"/>
                <w:lang w:eastAsia="en-GB"/>
              </w:rPr>
              <w:t>Provide value-chain support to smallholder famers</w:t>
            </w:r>
          </w:p>
        </w:tc>
        <w:tc>
          <w:tcPr>
            <w:tcW w:w="611" w:type="pct"/>
            <w:tcBorders>
              <w:top w:val="single" w:sz="4" w:space="0" w:color="auto"/>
              <w:left w:val="single" w:sz="4" w:space="0" w:color="auto"/>
              <w:bottom w:val="single" w:sz="4" w:space="0" w:color="auto"/>
              <w:right w:val="nil"/>
            </w:tcBorders>
            <w:shd w:val="clear" w:color="000000" w:fill="FFFFFF"/>
            <w:noWrap/>
            <w:vAlign w:val="center"/>
            <w:hideMark/>
          </w:tcPr>
          <w:p w14:paraId="7A6FABBD"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542" w:type="pct"/>
            <w:tcBorders>
              <w:top w:val="single" w:sz="4" w:space="0" w:color="auto"/>
              <w:left w:val="single" w:sz="4" w:space="0" w:color="auto"/>
              <w:bottom w:val="single" w:sz="4" w:space="0" w:color="auto"/>
              <w:right w:val="nil"/>
            </w:tcBorders>
            <w:shd w:val="clear" w:color="000000" w:fill="FFFFFF"/>
            <w:vAlign w:val="center"/>
          </w:tcPr>
          <w:p w14:paraId="291C6D12"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475" w:type="pct"/>
            <w:tcBorders>
              <w:top w:val="single" w:sz="4" w:space="0" w:color="auto"/>
              <w:left w:val="single" w:sz="4" w:space="0" w:color="auto"/>
              <w:bottom w:val="single" w:sz="4" w:space="0" w:color="auto"/>
              <w:right w:val="nil"/>
            </w:tcBorders>
            <w:shd w:val="clear" w:color="000000" w:fill="FFFFFF"/>
            <w:noWrap/>
            <w:vAlign w:val="center"/>
            <w:hideMark/>
          </w:tcPr>
          <w:p w14:paraId="4291054F"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679" w:type="pct"/>
            <w:tcBorders>
              <w:top w:val="nil"/>
              <w:left w:val="single" w:sz="4" w:space="0" w:color="auto"/>
              <w:bottom w:val="single" w:sz="4" w:space="0" w:color="auto"/>
              <w:right w:val="single" w:sz="8" w:space="0" w:color="auto"/>
            </w:tcBorders>
            <w:shd w:val="clear" w:color="000000" w:fill="FFFFFF"/>
            <w:noWrap/>
            <w:vAlign w:val="center"/>
          </w:tcPr>
          <w:p w14:paraId="50858343"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730" w:type="pct"/>
            <w:tcBorders>
              <w:top w:val="nil"/>
              <w:left w:val="single" w:sz="4" w:space="0" w:color="auto"/>
              <w:bottom w:val="single" w:sz="4" w:space="0" w:color="auto"/>
              <w:right w:val="single" w:sz="8" w:space="0" w:color="auto"/>
            </w:tcBorders>
            <w:shd w:val="clear" w:color="000000" w:fill="FFFFFF"/>
            <w:vAlign w:val="center"/>
          </w:tcPr>
          <w:p w14:paraId="2D0979D5"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r>
      <w:tr w:rsidR="00797159" w:rsidRPr="007C628D" w14:paraId="32E86995" w14:textId="77777777" w:rsidTr="00296A61">
        <w:trPr>
          <w:trHeight w:val="346"/>
        </w:trPr>
        <w:tc>
          <w:tcPr>
            <w:tcW w:w="603" w:type="pct"/>
            <w:tcBorders>
              <w:top w:val="nil"/>
              <w:left w:val="single" w:sz="8" w:space="0" w:color="auto"/>
              <w:bottom w:val="nil"/>
              <w:right w:val="single" w:sz="4" w:space="0" w:color="auto"/>
            </w:tcBorders>
            <w:shd w:val="clear" w:color="auto" w:fill="auto"/>
            <w:noWrap/>
            <w:vAlign w:val="center"/>
            <w:hideMark/>
          </w:tcPr>
          <w:p w14:paraId="3E95C7F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lastRenderedPageBreak/>
              <w:t>Act 6</w:t>
            </w:r>
          </w:p>
        </w:tc>
        <w:tc>
          <w:tcPr>
            <w:tcW w:w="1360" w:type="pct"/>
            <w:tcBorders>
              <w:top w:val="single" w:sz="4" w:space="0" w:color="auto"/>
              <w:left w:val="single" w:sz="4" w:space="0" w:color="auto"/>
              <w:bottom w:val="single" w:sz="4" w:space="0" w:color="auto"/>
              <w:right w:val="nil"/>
            </w:tcBorders>
            <w:shd w:val="clear" w:color="000000" w:fill="FFFFFF"/>
            <w:vAlign w:val="center"/>
            <w:hideMark/>
          </w:tcPr>
          <w:p w14:paraId="1324EFDA"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sidRPr="00DF5A9C">
              <w:rPr>
                <w:rFonts w:ascii="Calibri" w:eastAsia="Times New Roman" w:hAnsi="Calibri" w:cs="Calibri"/>
                <w:color w:val="000000"/>
                <w:sz w:val="20"/>
                <w:szCs w:val="20"/>
                <w:lang w:eastAsia="en-GB"/>
              </w:rPr>
              <w:t xml:space="preserve">Promote climate-smart agriculture and crop diversification amongst smallholder farmers  </w:t>
            </w:r>
          </w:p>
        </w:tc>
        <w:tc>
          <w:tcPr>
            <w:tcW w:w="611" w:type="pct"/>
            <w:tcBorders>
              <w:top w:val="single" w:sz="4" w:space="0" w:color="auto"/>
              <w:left w:val="single" w:sz="4" w:space="0" w:color="auto"/>
              <w:bottom w:val="single" w:sz="4" w:space="0" w:color="auto"/>
              <w:right w:val="nil"/>
            </w:tcBorders>
            <w:shd w:val="clear" w:color="000000" w:fill="FFFFFF"/>
            <w:noWrap/>
            <w:vAlign w:val="center"/>
            <w:hideMark/>
          </w:tcPr>
          <w:p w14:paraId="0B123C9D"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542" w:type="pct"/>
            <w:tcBorders>
              <w:top w:val="single" w:sz="4" w:space="0" w:color="auto"/>
              <w:left w:val="single" w:sz="4" w:space="0" w:color="auto"/>
              <w:bottom w:val="single" w:sz="4" w:space="0" w:color="auto"/>
              <w:right w:val="nil"/>
            </w:tcBorders>
            <w:shd w:val="clear" w:color="000000" w:fill="FFFFFF"/>
            <w:vAlign w:val="center"/>
          </w:tcPr>
          <w:p w14:paraId="55AC124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475" w:type="pct"/>
            <w:tcBorders>
              <w:top w:val="single" w:sz="4" w:space="0" w:color="auto"/>
              <w:left w:val="single" w:sz="4" w:space="0" w:color="auto"/>
              <w:bottom w:val="single" w:sz="4" w:space="0" w:color="auto"/>
              <w:right w:val="nil"/>
            </w:tcBorders>
            <w:shd w:val="clear" w:color="000000" w:fill="FFFFFF"/>
            <w:noWrap/>
            <w:vAlign w:val="center"/>
            <w:hideMark/>
          </w:tcPr>
          <w:p w14:paraId="4545ECF5"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679" w:type="pct"/>
            <w:tcBorders>
              <w:top w:val="nil"/>
              <w:left w:val="single" w:sz="4" w:space="0" w:color="auto"/>
              <w:bottom w:val="nil"/>
              <w:right w:val="single" w:sz="8" w:space="0" w:color="auto"/>
            </w:tcBorders>
            <w:shd w:val="clear" w:color="000000" w:fill="FFFFFF"/>
            <w:noWrap/>
            <w:vAlign w:val="center"/>
          </w:tcPr>
          <w:p w14:paraId="26A05191"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730" w:type="pct"/>
            <w:tcBorders>
              <w:top w:val="nil"/>
              <w:left w:val="single" w:sz="4" w:space="0" w:color="auto"/>
              <w:bottom w:val="nil"/>
              <w:right w:val="single" w:sz="8" w:space="0" w:color="auto"/>
            </w:tcBorders>
            <w:shd w:val="clear" w:color="000000" w:fill="FFFFFF"/>
            <w:vAlign w:val="center"/>
          </w:tcPr>
          <w:p w14:paraId="6F65E3FE"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63%</w:t>
            </w:r>
          </w:p>
        </w:tc>
      </w:tr>
      <w:tr w:rsidR="00797159" w:rsidRPr="007C628D" w14:paraId="3C2C3014" w14:textId="77777777" w:rsidTr="00296A61">
        <w:trPr>
          <w:trHeight w:val="357"/>
        </w:trPr>
        <w:tc>
          <w:tcPr>
            <w:tcW w:w="4270" w:type="pct"/>
            <w:gridSpan w:val="6"/>
            <w:tcBorders>
              <w:top w:val="single" w:sz="4" w:space="0" w:color="auto"/>
              <w:left w:val="single" w:sz="4" w:space="0" w:color="auto"/>
              <w:bottom w:val="single" w:sz="4" w:space="0" w:color="auto"/>
              <w:right w:val="single" w:sz="4" w:space="0" w:color="auto"/>
            </w:tcBorders>
            <w:shd w:val="clear" w:color="000000" w:fill="2F75B5"/>
            <w:vAlign w:val="center"/>
          </w:tcPr>
          <w:p w14:paraId="19273899" w14:textId="77777777" w:rsidR="00797159" w:rsidRPr="007C628D" w:rsidRDefault="00797159" w:rsidP="00296A61">
            <w:pPr>
              <w:spacing w:after="0" w:line="240" w:lineRule="auto"/>
              <w:jc w:val="center"/>
              <w:rPr>
                <w:rFonts w:ascii="Calibri" w:eastAsia="Times New Roman" w:hAnsi="Calibri" w:cs="Calibri"/>
                <w:b/>
                <w:bCs/>
                <w:color w:val="FFFFFF"/>
                <w:sz w:val="20"/>
                <w:szCs w:val="20"/>
                <w:lang w:eastAsia="en-GB"/>
              </w:rPr>
            </w:pPr>
            <w:r w:rsidRPr="00DF5A9C">
              <w:rPr>
                <w:rFonts w:ascii="Calibri" w:eastAsia="Times New Roman" w:hAnsi="Calibri" w:cs="Calibri"/>
                <w:b/>
                <w:bCs/>
                <w:color w:val="FFFFFF"/>
                <w:sz w:val="20"/>
                <w:szCs w:val="20"/>
                <w:lang w:eastAsia="en-GB"/>
              </w:rPr>
              <w:t>Strategic Outcome 4: Disaster management and social protection systems in Tanzania reliably address the basic food and nutrition needs of the poorest and most food-insecure populations throughout the year, including in times of crisis</w:t>
            </w:r>
          </w:p>
        </w:tc>
        <w:tc>
          <w:tcPr>
            <w:tcW w:w="730" w:type="pct"/>
            <w:tcBorders>
              <w:top w:val="single" w:sz="4" w:space="0" w:color="auto"/>
              <w:left w:val="single" w:sz="4" w:space="0" w:color="auto"/>
              <w:bottom w:val="single" w:sz="4" w:space="0" w:color="auto"/>
              <w:right w:val="single" w:sz="4" w:space="0" w:color="auto"/>
            </w:tcBorders>
            <w:shd w:val="clear" w:color="000000" w:fill="2F75B5"/>
            <w:vAlign w:val="center"/>
          </w:tcPr>
          <w:p w14:paraId="10B2F34B" w14:textId="77777777" w:rsidR="00797159" w:rsidRPr="007C628D" w:rsidRDefault="00797159" w:rsidP="00296A61">
            <w:pPr>
              <w:spacing w:after="0" w:line="240" w:lineRule="auto"/>
              <w:jc w:val="center"/>
              <w:rPr>
                <w:rFonts w:ascii="Calibri" w:eastAsia="Times New Roman" w:hAnsi="Calibri" w:cs="Calibri"/>
                <w:b/>
                <w:bCs/>
                <w:color w:val="FFFFFF"/>
                <w:sz w:val="20"/>
                <w:szCs w:val="20"/>
                <w:lang w:eastAsia="en-GB"/>
              </w:rPr>
            </w:pPr>
          </w:p>
        </w:tc>
      </w:tr>
      <w:tr w:rsidR="00797159" w:rsidRPr="007C628D" w14:paraId="336D0722" w14:textId="77777777" w:rsidTr="00296A61">
        <w:trPr>
          <w:trHeight w:val="331"/>
        </w:trPr>
        <w:tc>
          <w:tcPr>
            <w:tcW w:w="603" w:type="pct"/>
            <w:tcBorders>
              <w:top w:val="nil"/>
              <w:left w:val="single" w:sz="8" w:space="0" w:color="auto"/>
              <w:bottom w:val="single" w:sz="4" w:space="0" w:color="auto"/>
              <w:right w:val="single" w:sz="4" w:space="0" w:color="auto"/>
            </w:tcBorders>
            <w:shd w:val="clear" w:color="auto" w:fill="auto"/>
            <w:noWrap/>
            <w:vAlign w:val="center"/>
            <w:hideMark/>
          </w:tcPr>
          <w:p w14:paraId="063D5313"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Act 7</w:t>
            </w:r>
          </w:p>
        </w:tc>
        <w:tc>
          <w:tcPr>
            <w:tcW w:w="1360" w:type="pct"/>
            <w:tcBorders>
              <w:top w:val="single" w:sz="4" w:space="0" w:color="auto"/>
              <w:left w:val="single" w:sz="4" w:space="0" w:color="auto"/>
              <w:bottom w:val="single" w:sz="4" w:space="0" w:color="auto"/>
              <w:right w:val="nil"/>
            </w:tcBorders>
            <w:shd w:val="clear" w:color="000000" w:fill="FFFFFF"/>
            <w:vAlign w:val="center"/>
            <w:hideMark/>
          </w:tcPr>
          <w:p w14:paraId="79A8B147"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sidRPr="00C81288">
              <w:rPr>
                <w:rFonts w:ascii="Calibri" w:eastAsia="Times New Roman" w:hAnsi="Calibri" w:cs="Calibri"/>
                <w:color w:val="000000"/>
                <w:sz w:val="20"/>
                <w:szCs w:val="20"/>
                <w:lang w:eastAsia="en-GB"/>
              </w:rPr>
              <w:t>Provide capacity support to government food security institutions</w:t>
            </w:r>
          </w:p>
        </w:tc>
        <w:tc>
          <w:tcPr>
            <w:tcW w:w="61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A5E588"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542" w:type="pct"/>
            <w:tcBorders>
              <w:top w:val="nil"/>
              <w:left w:val="nil"/>
              <w:bottom w:val="single" w:sz="4" w:space="0" w:color="auto"/>
              <w:right w:val="single" w:sz="4" w:space="0" w:color="auto"/>
            </w:tcBorders>
            <w:shd w:val="clear" w:color="000000" w:fill="FFFFFF"/>
            <w:noWrap/>
            <w:vAlign w:val="center"/>
            <w:hideMark/>
          </w:tcPr>
          <w:p w14:paraId="12636C40"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475" w:type="pct"/>
            <w:tcBorders>
              <w:top w:val="nil"/>
              <w:left w:val="nil"/>
              <w:bottom w:val="single" w:sz="4" w:space="0" w:color="auto"/>
              <w:right w:val="single" w:sz="4" w:space="0" w:color="auto"/>
            </w:tcBorders>
            <w:shd w:val="clear" w:color="000000" w:fill="FFFFFF"/>
            <w:noWrap/>
            <w:vAlign w:val="center"/>
            <w:hideMark/>
          </w:tcPr>
          <w:p w14:paraId="0B3C7E90"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679" w:type="pct"/>
            <w:tcBorders>
              <w:top w:val="nil"/>
              <w:left w:val="nil"/>
              <w:bottom w:val="single" w:sz="4" w:space="0" w:color="auto"/>
              <w:right w:val="single" w:sz="8" w:space="0" w:color="auto"/>
            </w:tcBorders>
            <w:shd w:val="clear" w:color="000000" w:fill="FFFFFF"/>
            <w:noWrap/>
            <w:vAlign w:val="center"/>
          </w:tcPr>
          <w:p w14:paraId="2AD00D57"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730" w:type="pct"/>
            <w:tcBorders>
              <w:top w:val="nil"/>
              <w:left w:val="nil"/>
              <w:bottom w:val="single" w:sz="4" w:space="0" w:color="auto"/>
              <w:right w:val="single" w:sz="8" w:space="0" w:color="auto"/>
            </w:tcBorders>
            <w:shd w:val="clear" w:color="000000" w:fill="FFFFFF"/>
            <w:vAlign w:val="center"/>
          </w:tcPr>
          <w:p w14:paraId="0A9C90D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30%</w:t>
            </w:r>
          </w:p>
        </w:tc>
      </w:tr>
      <w:tr w:rsidR="00797159" w:rsidRPr="007C628D" w14:paraId="5C379D4C" w14:textId="77777777" w:rsidTr="00296A61">
        <w:trPr>
          <w:trHeight w:val="331"/>
        </w:trPr>
        <w:tc>
          <w:tcPr>
            <w:tcW w:w="603" w:type="pct"/>
            <w:tcBorders>
              <w:top w:val="nil"/>
              <w:left w:val="single" w:sz="8" w:space="0" w:color="auto"/>
              <w:bottom w:val="single" w:sz="4" w:space="0" w:color="auto"/>
              <w:right w:val="single" w:sz="4" w:space="0" w:color="auto"/>
            </w:tcBorders>
            <w:shd w:val="clear" w:color="auto" w:fill="auto"/>
            <w:noWrap/>
            <w:vAlign w:val="center"/>
            <w:hideMark/>
          </w:tcPr>
          <w:p w14:paraId="78B76F53"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Act 8</w:t>
            </w:r>
          </w:p>
        </w:tc>
        <w:tc>
          <w:tcPr>
            <w:tcW w:w="1360" w:type="pct"/>
            <w:tcBorders>
              <w:top w:val="single" w:sz="4" w:space="0" w:color="auto"/>
              <w:left w:val="single" w:sz="4" w:space="0" w:color="auto"/>
              <w:bottom w:val="single" w:sz="4" w:space="0" w:color="auto"/>
              <w:right w:val="nil"/>
            </w:tcBorders>
            <w:shd w:val="clear" w:color="000000" w:fill="FFFFFF"/>
            <w:vAlign w:val="center"/>
            <w:hideMark/>
          </w:tcPr>
          <w:p w14:paraId="3036CA6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sidRPr="007C628D">
              <w:rPr>
                <w:rFonts w:ascii="Calibri" w:eastAsia="Times New Roman" w:hAnsi="Calibri" w:cs="Calibri"/>
                <w:color w:val="000000"/>
                <w:sz w:val="20"/>
                <w:szCs w:val="20"/>
                <w:lang w:eastAsia="en-GB"/>
              </w:rPr>
              <w:t> </w:t>
            </w:r>
            <w:r>
              <w:t xml:space="preserve">  </w:t>
            </w:r>
            <w:r w:rsidRPr="00C81288">
              <w:rPr>
                <w:rFonts w:ascii="Calibri" w:eastAsia="Times New Roman" w:hAnsi="Calibri" w:cs="Calibri"/>
                <w:color w:val="000000"/>
                <w:sz w:val="20"/>
                <w:szCs w:val="20"/>
                <w:lang w:eastAsia="en-GB"/>
              </w:rPr>
              <w:t>Provide supply chain and IT capacity, expertise and services to partners</w:t>
            </w:r>
          </w:p>
        </w:tc>
        <w:tc>
          <w:tcPr>
            <w:tcW w:w="61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FF7FA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542" w:type="pct"/>
            <w:tcBorders>
              <w:top w:val="nil"/>
              <w:left w:val="nil"/>
              <w:bottom w:val="single" w:sz="4" w:space="0" w:color="auto"/>
              <w:right w:val="single" w:sz="4" w:space="0" w:color="auto"/>
            </w:tcBorders>
            <w:shd w:val="clear" w:color="000000" w:fill="FFFFFF"/>
            <w:noWrap/>
            <w:vAlign w:val="center"/>
            <w:hideMark/>
          </w:tcPr>
          <w:p w14:paraId="24D0DFEB"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475" w:type="pct"/>
            <w:tcBorders>
              <w:top w:val="nil"/>
              <w:left w:val="nil"/>
              <w:bottom w:val="single" w:sz="4" w:space="0" w:color="auto"/>
              <w:right w:val="single" w:sz="4" w:space="0" w:color="auto"/>
            </w:tcBorders>
            <w:shd w:val="clear" w:color="000000" w:fill="FFFFFF"/>
            <w:noWrap/>
            <w:vAlign w:val="center"/>
            <w:hideMark/>
          </w:tcPr>
          <w:p w14:paraId="7C2B0153"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679" w:type="pct"/>
            <w:tcBorders>
              <w:top w:val="nil"/>
              <w:left w:val="nil"/>
              <w:bottom w:val="single" w:sz="4" w:space="0" w:color="auto"/>
              <w:right w:val="single" w:sz="8" w:space="0" w:color="auto"/>
            </w:tcBorders>
            <w:shd w:val="clear" w:color="000000" w:fill="FFFFFF"/>
            <w:noWrap/>
            <w:vAlign w:val="center"/>
          </w:tcPr>
          <w:p w14:paraId="18DECDE2"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730" w:type="pct"/>
            <w:tcBorders>
              <w:top w:val="nil"/>
              <w:left w:val="nil"/>
              <w:bottom w:val="single" w:sz="4" w:space="0" w:color="auto"/>
              <w:right w:val="single" w:sz="8" w:space="0" w:color="auto"/>
            </w:tcBorders>
            <w:shd w:val="clear" w:color="000000" w:fill="FFFFFF"/>
            <w:vAlign w:val="center"/>
          </w:tcPr>
          <w:p w14:paraId="368D0CFA"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90%</w:t>
            </w:r>
          </w:p>
        </w:tc>
      </w:tr>
      <w:tr w:rsidR="00797159" w:rsidRPr="007C628D" w14:paraId="28B816FB" w14:textId="77777777" w:rsidTr="00296A61">
        <w:trPr>
          <w:trHeight w:val="346"/>
        </w:trPr>
        <w:tc>
          <w:tcPr>
            <w:tcW w:w="5000" w:type="pct"/>
            <w:gridSpan w:val="7"/>
            <w:tcBorders>
              <w:top w:val="single" w:sz="4" w:space="0" w:color="auto"/>
              <w:left w:val="single" w:sz="4" w:space="0" w:color="auto"/>
              <w:bottom w:val="single" w:sz="4" w:space="0" w:color="auto"/>
              <w:right w:val="single" w:sz="4" w:space="0" w:color="auto"/>
            </w:tcBorders>
            <w:shd w:val="clear" w:color="auto" w:fill="2E74B5" w:themeFill="accent1" w:themeFillShade="BF"/>
            <w:noWrap/>
            <w:vAlign w:val="center"/>
            <w:hideMark/>
          </w:tcPr>
          <w:p w14:paraId="5C9A5B94"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sidRPr="00C81288">
              <w:rPr>
                <w:rFonts w:ascii="Calibri" w:eastAsia="Times New Roman" w:hAnsi="Calibri" w:cs="Calibri"/>
                <w:b/>
                <w:bCs/>
                <w:color w:val="FFFFFF"/>
                <w:sz w:val="20"/>
                <w:szCs w:val="20"/>
                <w:lang w:eastAsia="en-GB"/>
              </w:rPr>
              <w:t>Strategic Outcome 5: WFP and its partners in Tanzania and beyond are facilitated to foster, test, refine and scale up innovation that contributes to the achievement of the SDGs by 2030</w:t>
            </w:r>
          </w:p>
        </w:tc>
      </w:tr>
      <w:tr w:rsidR="00797159" w:rsidRPr="007C628D" w14:paraId="779740E4" w14:textId="77777777" w:rsidTr="00296A61">
        <w:trPr>
          <w:trHeight w:val="346"/>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56695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Act 9</w:t>
            </w:r>
          </w:p>
        </w:tc>
        <w:tc>
          <w:tcPr>
            <w:tcW w:w="1360" w:type="pct"/>
            <w:tcBorders>
              <w:top w:val="single" w:sz="4" w:space="0" w:color="auto"/>
              <w:left w:val="single" w:sz="4" w:space="0" w:color="auto"/>
              <w:bottom w:val="single" w:sz="4" w:space="0" w:color="auto"/>
              <w:right w:val="single" w:sz="4" w:space="0" w:color="auto"/>
            </w:tcBorders>
            <w:shd w:val="clear" w:color="000000" w:fill="FFFFFF"/>
            <w:vAlign w:val="center"/>
          </w:tcPr>
          <w:p w14:paraId="4313CD07"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sidRPr="00C81288">
              <w:rPr>
                <w:rFonts w:ascii="Calibri" w:eastAsia="Times New Roman" w:hAnsi="Calibri" w:cs="Calibri"/>
                <w:color w:val="000000"/>
                <w:sz w:val="20"/>
                <w:szCs w:val="20"/>
                <w:lang w:eastAsia="en-GB"/>
              </w:rPr>
              <w:t>Provide innovation-focused support to partners and targeted population</w:t>
            </w:r>
          </w:p>
        </w:tc>
        <w:tc>
          <w:tcPr>
            <w:tcW w:w="611"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9AD55A4"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542"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9BB551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475"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2BC0508"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67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219EE27"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c>
          <w:tcPr>
            <w:tcW w:w="730" w:type="pct"/>
            <w:tcBorders>
              <w:top w:val="single" w:sz="4" w:space="0" w:color="auto"/>
              <w:left w:val="single" w:sz="4" w:space="0" w:color="auto"/>
              <w:bottom w:val="single" w:sz="4" w:space="0" w:color="auto"/>
              <w:right w:val="single" w:sz="4" w:space="0" w:color="auto"/>
            </w:tcBorders>
            <w:shd w:val="clear" w:color="000000" w:fill="FFFFFF"/>
            <w:vAlign w:val="center"/>
          </w:tcPr>
          <w:p w14:paraId="17D23DBD"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r>
      <w:tr w:rsidR="00797159" w:rsidRPr="007C628D" w14:paraId="3BE820FC" w14:textId="77777777" w:rsidTr="00296A61">
        <w:trPr>
          <w:trHeight w:val="419"/>
        </w:trPr>
        <w:tc>
          <w:tcPr>
            <w:tcW w:w="196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A164BE" w14:textId="77777777" w:rsidR="00797159" w:rsidRPr="002D09FE" w:rsidRDefault="00797159" w:rsidP="00296A61">
            <w:pPr>
              <w:spacing w:after="0" w:line="240" w:lineRule="auto"/>
              <w:jc w:val="right"/>
              <w:rPr>
                <w:rFonts w:ascii="Calibri" w:eastAsia="Times New Roman" w:hAnsi="Calibri" w:cs="Calibri"/>
                <w:b/>
                <w:color w:val="000000"/>
                <w:lang w:eastAsia="en-GB"/>
              </w:rPr>
            </w:pPr>
            <w:r w:rsidRPr="002D09FE">
              <w:rPr>
                <w:rFonts w:ascii="Calibri" w:eastAsia="Times New Roman" w:hAnsi="Calibri" w:cs="Calibri"/>
                <w:b/>
                <w:color w:val="000000"/>
                <w:lang w:eastAsia="en-GB"/>
              </w:rPr>
              <w:t>ESTIMATED AVERAGE FOR EACH COLUMN</w:t>
            </w:r>
          </w:p>
        </w:tc>
        <w:tc>
          <w:tcPr>
            <w:tcW w:w="611"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AA26E84"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r w:rsidRPr="007C628D">
              <w:rPr>
                <w:rFonts w:ascii="Calibri" w:eastAsia="Times New Roman" w:hAnsi="Calibri" w:cs="Calibri"/>
                <w:color w:val="000000"/>
                <w:sz w:val="20"/>
                <w:szCs w:val="20"/>
                <w:lang w:eastAsia="en-GB"/>
              </w:rPr>
              <w:t>%</w:t>
            </w:r>
          </w:p>
        </w:tc>
        <w:tc>
          <w:tcPr>
            <w:tcW w:w="542"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4769F36"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90</w:t>
            </w:r>
            <w:r w:rsidRPr="007C628D">
              <w:rPr>
                <w:rFonts w:ascii="Calibri" w:eastAsia="Times New Roman" w:hAnsi="Calibri" w:cs="Calibri"/>
                <w:color w:val="000000"/>
                <w:sz w:val="20"/>
                <w:szCs w:val="20"/>
                <w:lang w:eastAsia="en-GB"/>
              </w:rPr>
              <w:t>%</w:t>
            </w:r>
          </w:p>
        </w:tc>
        <w:tc>
          <w:tcPr>
            <w:tcW w:w="475"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5C6B714"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57</w:t>
            </w:r>
            <w:r w:rsidRPr="007C628D">
              <w:rPr>
                <w:rFonts w:ascii="Calibri" w:eastAsia="Times New Roman" w:hAnsi="Calibri" w:cs="Calibri"/>
                <w:color w:val="000000"/>
                <w:sz w:val="20"/>
                <w:szCs w:val="20"/>
                <w:lang w:eastAsia="en-GB"/>
              </w:rPr>
              <w:t>%</w:t>
            </w:r>
          </w:p>
        </w:tc>
        <w:tc>
          <w:tcPr>
            <w:tcW w:w="67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36A59A7"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r w:rsidRPr="007C628D">
              <w:rPr>
                <w:rFonts w:ascii="Calibri" w:eastAsia="Times New Roman" w:hAnsi="Calibri" w:cs="Calibri"/>
                <w:color w:val="000000"/>
                <w:sz w:val="20"/>
                <w:szCs w:val="20"/>
                <w:lang w:eastAsia="en-GB"/>
              </w:rPr>
              <w:t>%</w:t>
            </w:r>
          </w:p>
        </w:tc>
        <w:tc>
          <w:tcPr>
            <w:tcW w:w="730" w:type="pct"/>
            <w:tcBorders>
              <w:top w:val="single" w:sz="4" w:space="0" w:color="auto"/>
              <w:left w:val="single" w:sz="4" w:space="0" w:color="auto"/>
              <w:bottom w:val="single" w:sz="4" w:space="0" w:color="auto"/>
              <w:right w:val="single" w:sz="4" w:space="0" w:color="auto"/>
            </w:tcBorders>
            <w:shd w:val="clear" w:color="000000" w:fill="FFFFFF"/>
            <w:vAlign w:val="center"/>
          </w:tcPr>
          <w:p w14:paraId="71FE17E8" w14:textId="77777777" w:rsidR="00797159" w:rsidRPr="007C628D" w:rsidRDefault="00797159" w:rsidP="00296A61">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79%</w:t>
            </w:r>
          </w:p>
        </w:tc>
      </w:tr>
    </w:tbl>
    <w:p w14:paraId="53462735" w14:textId="77777777" w:rsidR="00797159" w:rsidRDefault="00797159" w:rsidP="00D7116A"/>
    <w:sectPr w:rsidR="00797159" w:rsidSect="00991F86">
      <w:pgSz w:w="11906" w:h="16838"/>
      <w:pgMar w:top="993" w:right="1416" w:bottom="3119" w:left="141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ONSTANTINE Jedda" w:date="2017-10-25T14:59:00Z" w:initials="CJ">
    <w:p w14:paraId="20912A9A" w14:textId="6E238DAF" w:rsidR="00CF4C78" w:rsidRDefault="00CF4C78">
      <w:pPr>
        <w:pStyle w:val="CommentText"/>
      </w:pPr>
      <w:r>
        <w:rPr>
          <w:rStyle w:val="CommentReference"/>
        </w:rPr>
        <w:annotationRef/>
      </w:r>
      <w:r>
        <w:t>Better to talk as ‘WFP’ rather than the Country Office</w:t>
      </w:r>
    </w:p>
  </w:comment>
  <w:comment w:id="5" w:author="Tiziana Zoccheddu" w:date="2017-10-26T08:02:00Z" w:initials="TZ">
    <w:p w14:paraId="47808A9B" w14:textId="39E790DE" w:rsidR="000970AF" w:rsidRDefault="000970AF">
      <w:pPr>
        <w:pStyle w:val="CommentText"/>
      </w:pPr>
      <w:r>
        <w:rPr>
          <w:rStyle w:val="CommentReference"/>
        </w:rPr>
        <w:annotationRef/>
      </w:r>
      <w:r>
        <w:t>Well noted!</w:t>
      </w:r>
    </w:p>
  </w:comment>
  <w:comment w:id="46" w:author="CONSTANTINE Jedda" w:date="2017-10-25T15:01:00Z" w:initials="CJ">
    <w:p w14:paraId="4E9DCAE8" w14:textId="77777777" w:rsidR="0035018C" w:rsidRDefault="0035018C" w:rsidP="0035018C">
      <w:pPr>
        <w:pStyle w:val="CommentText"/>
      </w:pPr>
      <w:r>
        <w:rPr>
          <w:rStyle w:val="CommentReference"/>
        </w:rPr>
        <w:annotationRef/>
      </w:r>
      <w:r>
        <w:t xml:space="preserve">This comes as something of a surprise here and would seem to undermine the proposal to scale up as described in preceding sentences. I think perhaps we should re-structure the para to reflect that (a) ideally WFP proposes a scale-up of CBT in 2018 for the reasons mentioned, however (b) the Government requested a cessation of CBT programming in 2017 (suggesting briefly why – although we acknowledge this may be sensitive), which (c) if upheld represents the biggest risk to the use of CBT next year and would necessitate the provision of in-kind food transfers instead. </w:t>
      </w:r>
    </w:p>
  </w:comment>
  <w:comment w:id="50" w:author="CONSTANTINE Jedda" w:date="2017-10-25T14:52:00Z" w:initials="CJ">
    <w:p w14:paraId="096D155E" w14:textId="1005039F" w:rsidR="0034431D" w:rsidRDefault="0034431D">
      <w:pPr>
        <w:pStyle w:val="CommentText"/>
      </w:pPr>
      <w:r>
        <w:rPr>
          <w:rStyle w:val="CommentReference"/>
        </w:rPr>
        <w:annotationRef/>
      </w:r>
      <w:r>
        <w:t>What do we mean here?</w:t>
      </w:r>
    </w:p>
  </w:comment>
  <w:comment w:id="51" w:author="Tiziana Zoccheddu" w:date="2017-10-26T08:03:00Z" w:initials="TZ">
    <w:p w14:paraId="03AD5517" w14:textId="021B0C23" w:rsidR="000970AF" w:rsidRDefault="000970AF">
      <w:pPr>
        <w:pStyle w:val="CommentText"/>
      </w:pPr>
      <w:r>
        <w:rPr>
          <w:rStyle w:val="CommentReference"/>
        </w:rPr>
        <w:annotationRef/>
      </w:r>
      <w:r>
        <w:t>Our market analysis showed that while markets would be capable of supporting CBTs, their structures are still relatively weak (both in terms of infrastructure and supply systems). There are also specific issues with some commodities (maize grain/flour and oil) that would require moni</w:t>
      </w:r>
      <w:r w:rsidR="0035018C">
        <w:t>toring. Support may be needed to mobilise traders and commercial networks to ensure regular supply and prevent spikes in prices</w:t>
      </w:r>
      <w:r>
        <w:t xml:space="preserve"> </w:t>
      </w:r>
    </w:p>
  </w:comment>
  <w:comment w:id="64" w:author="CONSTANTINE Jedda" w:date="2017-10-25T15:06:00Z" w:initials="CJ">
    <w:p w14:paraId="7E9236C1" w14:textId="695FCAE8" w:rsidR="00CF4C78" w:rsidRDefault="00CF4C78">
      <w:pPr>
        <w:pStyle w:val="CommentText"/>
      </w:pPr>
      <w:r>
        <w:rPr>
          <w:rStyle w:val="CommentReference"/>
        </w:rPr>
        <w:annotationRef/>
      </w:r>
      <w:r>
        <w:t>Perhaps we can elaborate briefly on what we mean here?</w:t>
      </w:r>
    </w:p>
  </w:comment>
  <w:comment w:id="65" w:author="Tiziana Zoccheddu" w:date="2017-10-26T08:08:00Z" w:initials="TZ">
    <w:p w14:paraId="3D499926" w14:textId="768736A3" w:rsidR="0035018C" w:rsidRDefault="0035018C">
      <w:pPr>
        <w:pStyle w:val="CommentText"/>
      </w:pPr>
      <w:r>
        <w:rPr>
          <w:rStyle w:val="CommentReference"/>
        </w:rPr>
        <w:annotationRef/>
      </w:r>
      <w:r>
        <w:t xml:space="preserve">Done </w:t>
      </w:r>
    </w:p>
  </w:comment>
  <w:comment w:id="70" w:author="CONSTANTINE Jedda" w:date="2017-10-25T15:01:00Z" w:initials="CJ">
    <w:p w14:paraId="63F8DD90" w14:textId="71F14355" w:rsidR="00CF4C78" w:rsidRDefault="00CF4C78">
      <w:pPr>
        <w:pStyle w:val="CommentText"/>
      </w:pPr>
      <w:r>
        <w:rPr>
          <w:rStyle w:val="CommentReference"/>
        </w:rPr>
        <w:annotationRef/>
      </w:r>
      <w:r>
        <w:t xml:space="preserve">This comes as something of a surprise here and would seem to undermine the </w:t>
      </w:r>
      <w:r w:rsidR="00252267">
        <w:t xml:space="preserve">proposal to scale up as described in preceding sentences. I think perhaps we should re-structure the para to reflect that (a) ideally WFP proposes a scale-up of CBT in 2018 for the reasons mentioned, however (b) the Government requested a cessation of CBT programming in 2017 (suggesting briefly why – although we acknowledge this may be sensitive), which (c) if upheld represents the biggest risk to the use of CBT next year and would necessitate the provision of in-kind food transfers instead. </w:t>
      </w:r>
    </w:p>
  </w:comment>
  <w:comment w:id="71" w:author="Tiziana Zoccheddu" w:date="2017-10-26T08:09:00Z" w:initials="TZ">
    <w:p w14:paraId="72A68B56" w14:textId="2FE836A5" w:rsidR="0035018C" w:rsidRDefault="0035018C">
      <w:pPr>
        <w:pStyle w:val="CommentText"/>
      </w:pPr>
      <w:r>
        <w:rPr>
          <w:rStyle w:val="CommentReference"/>
        </w:rPr>
        <w:annotationRef/>
      </w:r>
      <w:r>
        <w:t>Rephrased – see if it works better!</w:t>
      </w:r>
    </w:p>
  </w:comment>
  <w:comment w:id="186" w:author="CONSTANTINE Jedda" w:date="2017-10-25T16:45:00Z" w:initials="CJ">
    <w:p w14:paraId="4ACD3F1D" w14:textId="28C24A5D" w:rsidR="00165256" w:rsidRDefault="00165256">
      <w:pPr>
        <w:pStyle w:val="CommentText"/>
      </w:pPr>
      <w:r>
        <w:rPr>
          <w:rStyle w:val="CommentReference"/>
        </w:rPr>
        <w:annotationRef/>
      </w:r>
      <w:r>
        <w:t xml:space="preserve">Perhaps we might </w:t>
      </w:r>
      <w:r w:rsidR="00792FF4">
        <w:t xml:space="preserve">add a sentence or two </w:t>
      </w:r>
      <w:r>
        <w:t xml:space="preserve">on this point as we know it is an important part of the new direction in Tanzania. </w:t>
      </w:r>
    </w:p>
  </w:comment>
  <w:comment w:id="220" w:author="CONSTANTINE Jedda" w:date="2017-10-25T20:49:00Z" w:initials="CJ">
    <w:p w14:paraId="5C5E730D" w14:textId="2240BFE9" w:rsidR="00792FF4" w:rsidRDefault="00792FF4">
      <w:pPr>
        <w:pStyle w:val="CommentText"/>
      </w:pPr>
      <w:r w:rsidRPr="000E3F73">
        <w:rPr>
          <w:rStyle w:val="CommentReference"/>
          <w:highlight w:val="yellow"/>
        </w:rPr>
        <w:annotationRef/>
      </w:r>
      <w:r w:rsidRPr="00A311D2">
        <w:t>We are not wholly clear on the difference between the 45% and 70%?</w:t>
      </w:r>
    </w:p>
  </w:comment>
  <w:comment w:id="221" w:author="Tiziana Zoccheddu" w:date="2017-10-27T14:58:00Z" w:initials="TZ">
    <w:p w14:paraId="44E76E8F" w14:textId="17224864" w:rsidR="00A311D2" w:rsidRDefault="00A311D2">
      <w:pPr>
        <w:pStyle w:val="CommentText"/>
      </w:pPr>
      <w:r>
        <w:rPr>
          <w:rStyle w:val="CommentReference"/>
        </w:rPr>
        <w:annotationRef/>
      </w:r>
      <w:r>
        <w:t>Done</w:t>
      </w:r>
    </w:p>
  </w:comment>
  <w:comment w:id="266" w:author="CONSTANTINE Jedda" w:date="2017-10-25T21:07:00Z" w:initials="CJ">
    <w:p w14:paraId="6BBBB2C8" w14:textId="794A541E" w:rsidR="00DF655C" w:rsidRDefault="00DF655C">
      <w:pPr>
        <w:pStyle w:val="CommentText"/>
      </w:pPr>
      <w:r>
        <w:rPr>
          <w:rStyle w:val="CommentReference"/>
        </w:rPr>
        <w:annotationRef/>
      </w:r>
      <w:r w:rsidRPr="00AB6AF1">
        <w:t>Can we mentioned why food rations might be expected to reduce to only 90% but CBT to 56%, as per the table?</w:t>
      </w:r>
      <w:r>
        <w:t xml:space="preserve"> </w:t>
      </w:r>
    </w:p>
  </w:comment>
  <w:comment w:id="267" w:author="Tiziana Zoccheddu" w:date="2017-10-27T11:56:00Z" w:initials="TZ">
    <w:p w14:paraId="5F5161D4" w14:textId="08FD323B" w:rsidR="00AB6AF1" w:rsidRDefault="00AB6AF1">
      <w:pPr>
        <w:pStyle w:val="CommentText"/>
      </w:pPr>
      <w:r>
        <w:rPr>
          <w:rStyle w:val="CommentReference"/>
        </w:rPr>
        <w:annotationRef/>
      </w:r>
      <w:r>
        <w:t>Done – hope it’s clear enough</w:t>
      </w:r>
    </w:p>
  </w:comment>
  <w:comment w:id="348" w:author="CONSTANTINE Jedda" w:date="2017-10-25T21:21:00Z" w:initials="CJ">
    <w:p w14:paraId="69B6D5FF" w14:textId="165FF320" w:rsidR="00E220BF" w:rsidRDefault="00E220BF">
      <w:pPr>
        <w:pStyle w:val="CommentText"/>
      </w:pPr>
      <w:r>
        <w:rPr>
          <w:rStyle w:val="CommentReference"/>
        </w:rPr>
        <w:annotationRef/>
      </w:r>
      <w:r>
        <w:t xml:space="preserve">The table indicates 0% implementation? </w:t>
      </w:r>
    </w:p>
  </w:comment>
  <w:comment w:id="349" w:author="Tiziana Zoccheddu" w:date="2017-10-26T10:20:00Z" w:initials="TZ">
    <w:p w14:paraId="66E43246" w14:textId="7A06E06F" w:rsidR="000E3F73" w:rsidRDefault="000E3F73">
      <w:pPr>
        <w:pStyle w:val="CommentText"/>
      </w:pPr>
      <w:r>
        <w:rPr>
          <w:rStyle w:val="CommentReference"/>
        </w:rPr>
        <w:annotationRef/>
      </w:r>
      <w:r>
        <w:t>There is currently no funding for ACT2, which is why the table indicates 0%</w:t>
      </w:r>
    </w:p>
  </w:comment>
  <w:comment w:id="378" w:author="CONSTANTINE Jedda" w:date="2017-10-25T21:25:00Z" w:initials="CJ">
    <w:p w14:paraId="3293586D" w14:textId="60009D4E" w:rsidR="00FA198B" w:rsidRDefault="00FA198B">
      <w:pPr>
        <w:pStyle w:val="CommentText"/>
      </w:pPr>
      <w:r>
        <w:rPr>
          <w:rStyle w:val="CommentReference"/>
        </w:rPr>
        <w:annotationRef/>
      </w:r>
      <w:r>
        <w:t xml:space="preserve">Perhaps we could briefly elaborate here so that it is a bit clearer? </w:t>
      </w:r>
    </w:p>
  </w:comment>
  <w:comment w:id="379" w:author="Tiziana Zoccheddu" w:date="2017-10-26T10:23:00Z" w:initials="TZ">
    <w:p w14:paraId="2D7E0FDA" w14:textId="343A5BC6" w:rsidR="000E3F73" w:rsidRDefault="000E3F73">
      <w:pPr>
        <w:pStyle w:val="CommentText"/>
      </w:pPr>
      <w:r>
        <w:rPr>
          <w:rStyle w:val="CommentReference"/>
        </w:rPr>
        <w:annotationRef/>
      </w:r>
      <w:r>
        <w:t>done</w:t>
      </w:r>
    </w:p>
  </w:comment>
  <w:comment w:id="389" w:author="CONSTANTINE Jedda" w:date="2017-10-25T21:30:00Z" w:initials="CJ">
    <w:p w14:paraId="29BA5010" w14:textId="30EFE789" w:rsidR="00FA198B" w:rsidRDefault="00FA198B">
      <w:pPr>
        <w:pStyle w:val="CommentText"/>
      </w:pPr>
      <w:r>
        <w:rPr>
          <w:rStyle w:val="CommentReference"/>
        </w:rPr>
        <w:annotationRef/>
      </w:r>
      <w:r>
        <w:t xml:space="preserve">Can we include one or two examples? </w:t>
      </w:r>
    </w:p>
  </w:comment>
  <w:comment w:id="390" w:author="Tiziana Zoccheddu" w:date="2017-10-26T10:14:00Z" w:initials="TZ">
    <w:p w14:paraId="02177BC8" w14:textId="0BF79472" w:rsidR="00E37801" w:rsidRDefault="00E3780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912A9A" w15:done="0"/>
  <w15:commentEx w15:paraId="47808A9B" w15:paraIdParent="20912A9A" w15:done="0"/>
  <w15:commentEx w15:paraId="4E9DCAE8" w15:done="0"/>
  <w15:commentEx w15:paraId="096D155E" w15:done="0"/>
  <w15:commentEx w15:paraId="03AD5517" w15:paraIdParent="096D155E" w15:done="0"/>
  <w15:commentEx w15:paraId="7E9236C1" w15:done="0"/>
  <w15:commentEx w15:paraId="3D499926" w15:paraIdParent="7E9236C1" w15:done="0"/>
  <w15:commentEx w15:paraId="63F8DD90" w15:done="0"/>
  <w15:commentEx w15:paraId="72A68B56" w15:paraIdParent="63F8DD90" w15:done="0"/>
  <w15:commentEx w15:paraId="4ACD3F1D" w15:done="0"/>
  <w15:commentEx w15:paraId="5C5E730D" w15:done="0"/>
  <w15:commentEx w15:paraId="44E76E8F" w15:paraIdParent="5C5E730D" w15:done="0"/>
  <w15:commentEx w15:paraId="6BBBB2C8" w15:done="0"/>
  <w15:commentEx w15:paraId="5F5161D4" w15:paraIdParent="6BBBB2C8" w15:done="0"/>
  <w15:commentEx w15:paraId="69B6D5FF" w15:done="0"/>
  <w15:commentEx w15:paraId="66E43246" w15:paraIdParent="69B6D5FF" w15:done="0"/>
  <w15:commentEx w15:paraId="3293586D" w15:done="0"/>
  <w15:commentEx w15:paraId="2D7E0FDA" w15:paraIdParent="3293586D" w15:done="0"/>
  <w15:commentEx w15:paraId="29BA5010" w15:done="0"/>
  <w15:commentEx w15:paraId="02177BC8" w15:paraIdParent="29BA50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B4773" w14:textId="77777777" w:rsidR="00364B74" w:rsidRDefault="00364B74" w:rsidP="006E1935">
      <w:pPr>
        <w:spacing w:after="0" w:line="240" w:lineRule="auto"/>
      </w:pPr>
      <w:r>
        <w:separator/>
      </w:r>
    </w:p>
  </w:endnote>
  <w:endnote w:type="continuationSeparator" w:id="0">
    <w:p w14:paraId="77A5880C" w14:textId="77777777" w:rsidR="00364B74" w:rsidRDefault="00364B74" w:rsidP="006E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236D0" w14:textId="77777777" w:rsidR="00364B74" w:rsidRDefault="00364B74" w:rsidP="006E1935">
      <w:pPr>
        <w:spacing w:after="0" w:line="240" w:lineRule="auto"/>
      </w:pPr>
      <w:r>
        <w:separator/>
      </w:r>
    </w:p>
  </w:footnote>
  <w:footnote w:type="continuationSeparator" w:id="0">
    <w:p w14:paraId="067AB648" w14:textId="77777777" w:rsidR="00364B74" w:rsidRDefault="00364B74" w:rsidP="006E1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50F10"/>
    <w:multiLevelType w:val="hybridMultilevel"/>
    <w:tmpl w:val="1CB82D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70169"/>
    <w:multiLevelType w:val="hybridMultilevel"/>
    <w:tmpl w:val="862CE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5976A0"/>
    <w:multiLevelType w:val="hybridMultilevel"/>
    <w:tmpl w:val="2C52AB48"/>
    <w:lvl w:ilvl="0" w:tplc="1B66786E">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C74A7D"/>
    <w:multiLevelType w:val="hybridMultilevel"/>
    <w:tmpl w:val="1CB82D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STANTINE Jedda">
    <w15:presenceInfo w15:providerId="None" w15:userId="CONSTANTINE Jedda"/>
  </w15:person>
  <w15:person w15:author="Tiziana Zoccheddu">
    <w15:presenceInfo w15:providerId="Windows Live" w15:userId="896fb031bbbb4f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8D"/>
    <w:rsid w:val="000448B6"/>
    <w:rsid w:val="00062FD4"/>
    <w:rsid w:val="00067404"/>
    <w:rsid w:val="00073F63"/>
    <w:rsid w:val="00091C49"/>
    <w:rsid w:val="00092716"/>
    <w:rsid w:val="000970AF"/>
    <w:rsid w:val="000A73B2"/>
    <w:rsid w:val="000B1579"/>
    <w:rsid w:val="000B78F3"/>
    <w:rsid w:val="000B7D26"/>
    <w:rsid w:val="000E3F73"/>
    <w:rsid w:val="000F6D7E"/>
    <w:rsid w:val="00106099"/>
    <w:rsid w:val="00116ACC"/>
    <w:rsid w:val="00152482"/>
    <w:rsid w:val="00154AFE"/>
    <w:rsid w:val="00165256"/>
    <w:rsid w:val="001706D9"/>
    <w:rsid w:val="00195517"/>
    <w:rsid w:val="001968A4"/>
    <w:rsid w:val="001A4A9F"/>
    <w:rsid w:val="001B073C"/>
    <w:rsid w:val="001C3E3B"/>
    <w:rsid w:val="001D60CE"/>
    <w:rsid w:val="001E6437"/>
    <w:rsid w:val="001F0923"/>
    <w:rsid w:val="001F4A44"/>
    <w:rsid w:val="00225E37"/>
    <w:rsid w:val="002405D7"/>
    <w:rsid w:val="00247E7A"/>
    <w:rsid w:val="00252267"/>
    <w:rsid w:val="002847D6"/>
    <w:rsid w:val="00291741"/>
    <w:rsid w:val="0029352B"/>
    <w:rsid w:val="002A1176"/>
    <w:rsid w:val="002A6C99"/>
    <w:rsid w:val="002A7644"/>
    <w:rsid w:val="002D09FE"/>
    <w:rsid w:val="002F6ACB"/>
    <w:rsid w:val="0034431D"/>
    <w:rsid w:val="003445E2"/>
    <w:rsid w:val="0035018C"/>
    <w:rsid w:val="00355BF2"/>
    <w:rsid w:val="00364B74"/>
    <w:rsid w:val="00373C1D"/>
    <w:rsid w:val="00374254"/>
    <w:rsid w:val="00382ECD"/>
    <w:rsid w:val="003B0F70"/>
    <w:rsid w:val="003D5200"/>
    <w:rsid w:val="003F31AA"/>
    <w:rsid w:val="003F73C1"/>
    <w:rsid w:val="004169C0"/>
    <w:rsid w:val="00421AC6"/>
    <w:rsid w:val="00423F03"/>
    <w:rsid w:val="00430152"/>
    <w:rsid w:val="004505F4"/>
    <w:rsid w:val="00467B8B"/>
    <w:rsid w:val="004918E8"/>
    <w:rsid w:val="005012F3"/>
    <w:rsid w:val="00526E9E"/>
    <w:rsid w:val="00553E7F"/>
    <w:rsid w:val="00570F46"/>
    <w:rsid w:val="00583F57"/>
    <w:rsid w:val="005B3776"/>
    <w:rsid w:val="005E547F"/>
    <w:rsid w:val="0061725F"/>
    <w:rsid w:val="006217A5"/>
    <w:rsid w:val="0062194F"/>
    <w:rsid w:val="00621F52"/>
    <w:rsid w:val="006823AC"/>
    <w:rsid w:val="006A06EF"/>
    <w:rsid w:val="006B20E2"/>
    <w:rsid w:val="006B27A2"/>
    <w:rsid w:val="006C4075"/>
    <w:rsid w:val="006E1935"/>
    <w:rsid w:val="006E2603"/>
    <w:rsid w:val="006E6B1C"/>
    <w:rsid w:val="00707A66"/>
    <w:rsid w:val="00711022"/>
    <w:rsid w:val="0073041C"/>
    <w:rsid w:val="0074426C"/>
    <w:rsid w:val="00792FF4"/>
    <w:rsid w:val="00797159"/>
    <w:rsid w:val="007A4666"/>
    <w:rsid w:val="007C0C00"/>
    <w:rsid w:val="007C628D"/>
    <w:rsid w:val="007E5B3F"/>
    <w:rsid w:val="00813200"/>
    <w:rsid w:val="00814C81"/>
    <w:rsid w:val="008259B5"/>
    <w:rsid w:val="00896BC6"/>
    <w:rsid w:val="008A7865"/>
    <w:rsid w:val="00901FB5"/>
    <w:rsid w:val="00937A36"/>
    <w:rsid w:val="009469AA"/>
    <w:rsid w:val="00986F2C"/>
    <w:rsid w:val="00991F86"/>
    <w:rsid w:val="009C3F15"/>
    <w:rsid w:val="009F2112"/>
    <w:rsid w:val="00A01193"/>
    <w:rsid w:val="00A311D2"/>
    <w:rsid w:val="00A3420F"/>
    <w:rsid w:val="00A43645"/>
    <w:rsid w:val="00A75AC7"/>
    <w:rsid w:val="00A932D4"/>
    <w:rsid w:val="00AB6AF1"/>
    <w:rsid w:val="00AD7054"/>
    <w:rsid w:val="00B03267"/>
    <w:rsid w:val="00B24445"/>
    <w:rsid w:val="00B61F2C"/>
    <w:rsid w:val="00B749D9"/>
    <w:rsid w:val="00B76132"/>
    <w:rsid w:val="00BB7F90"/>
    <w:rsid w:val="00BD4299"/>
    <w:rsid w:val="00BD4CE0"/>
    <w:rsid w:val="00C00668"/>
    <w:rsid w:val="00C0249D"/>
    <w:rsid w:val="00C266CB"/>
    <w:rsid w:val="00C3718B"/>
    <w:rsid w:val="00C94284"/>
    <w:rsid w:val="00CB51A9"/>
    <w:rsid w:val="00CB7B46"/>
    <w:rsid w:val="00CC101C"/>
    <w:rsid w:val="00CE7C07"/>
    <w:rsid w:val="00CF4C78"/>
    <w:rsid w:val="00D40E66"/>
    <w:rsid w:val="00D56E58"/>
    <w:rsid w:val="00D7116A"/>
    <w:rsid w:val="00D8423B"/>
    <w:rsid w:val="00D868A0"/>
    <w:rsid w:val="00DC7043"/>
    <w:rsid w:val="00DC783F"/>
    <w:rsid w:val="00DC7947"/>
    <w:rsid w:val="00DF37CA"/>
    <w:rsid w:val="00DF3CF9"/>
    <w:rsid w:val="00DF655C"/>
    <w:rsid w:val="00E220BF"/>
    <w:rsid w:val="00E31715"/>
    <w:rsid w:val="00E37801"/>
    <w:rsid w:val="00E70C69"/>
    <w:rsid w:val="00E9395C"/>
    <w:rsid w:val="00E94615"/>
    <w:rsid w:val="00EE5D59"/>
    <w:rsid w:val="00EF6C2B"/>
    <w:rsid w:val="00F074F7"/>
    <w:rsid w:val="00F1182F"/>
    <w:rsid w:val="00FA198B"/>
    <w:rsid w:val="00FA3029"/>
    <w:rsid w:val="00FB339E"/>
    <w:rsid w:val="00FE3ABD"/>
    <w:rsid w:val="00FF1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3D0A"/>
  <w15:chartTrackingRefBased/>
  <w15:docId w15:val="{B447BF7B-20E5-4C9B-81D6-E641BFC4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6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3C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935"/>
    <w:pPr>
      <w:ind w:left="720"/>
      <w:contextualSpacing/>
    </w:pPr>
  </w:style>
  <w:style w:type="paragraph" w:styleId="Header">
    <w:name w:val="header"/>
    <w:basedOn w:val="Normal"/>
    <w:link w:val="HeaderChar"/>
    <w:uiPriority w:val="99"/>
    <w:unhideWhenUsed/>
    <w:rsid w:val="006E1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935"/>
  </w:style>
  <w:style w:type="paragraph" w:styleId="Footer">
    <w:name w:val="footer"/>
    <w:basedOn w:val="Normal"/>
    <w:link w:val="FooterChar"/>
    <w:uiPriority w:val="99"/>
    <w:unhideWhenUsed/>
    <w:rsid w:val="006E1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935"/>
  </w:style>
  <w:style w:type="paragraph" w:styleId="BalloonText">
    <w:name w:val="Balloon Text"/>
    <w:basedOn w:val="Normal"/>
    <w:link w:val="BalloonTextChar"/>
    <w:uiPriority w:val="99"/>
    <w:semiHidden/>
    <w:unhideWhenUsed/>
    <w:rsid w:val="002935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52B"/>
    <w:rPr>
      <w:rFonts w:ascii="Segoe UI" w:hAnsi="Segoe UI" w:cs="Segoe UI"/>
      <w:sz w:val="18"/>
      <w:szCs w:val="18"/>
    </w:rPr>
  </w:style>
  <w:style w:type="character" w:customStyle="1" w:styleId="Heading1Char">
    <w:name w:val="Heading 1 Char"/>
    <w:basedOn w:val="DefaultParagraphFont"/>
    <w:link w:val="Heading1"/>
    <w:uiPriority w:val="9"/>
    <w:rsid w:val="00C00668"/>
    <w:rPr>
      <w:rFonts w:asciiTheme="majorHAnsi" w:eastAsiaTheme="majorEastAsia" w:hAnsiTheme="majorHAnsi" w:cstheme="majorBidi"/>
      <w:color w:val="2E74B5" w:themeColor="accent1" w:themeShade="BF"/>
      <w:sz w:val="32"/>
      <w:szCs w:val="32"/>
    </w:rPr>
  </w:style>
  <w:style w:type="paragraph" w:styleId="NoSpacing">
    <w:name w:val="No Spacing"/>
    <w:basedOn w:val="Normal"/>
    <w:uiPriority w:val="1"/>
    <w:qFormat/>
    <w:rsid w:val="004505F4"/>
    <w:pPr>
      <w:spacing w:after="0" w:line="240" w:lineRule="auto"/>
    </w:pPr>
    <w:rPr>
      <w:rFonts w:ascii="Calibri" w:hAnsi="Calibri" w:cs="Times New Roman"/>
    </w:rPr>
  </w:style>
  <w:style w:type="character" w:customStyle="1" w:styleId="Heading2Char">
    <w:name w:val="Heading 2 Char"/>
    <w:basedOn w:val="DefaultParagraphFont"/>
    <w:link w:val="Heading2"/>
    <w:uiPriority w:val="9"/>
    <w:rsid w:val="00DF3CF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339E"/>
    <w:rPr>
      <w:sz w:val="16"/>
      <w:szCs w:val="16"/>
    </w:rPr>
  </w:style>
  <w:style w:type="paragraph" w:styleId="CommentText">
    <w:name w:val="annotation text"/>
    <w:basedOn w:val="Normal"/>
    <w:link w:val="CommentTextChar"/>
    <w:uiPriority w:val="99"/>
    <w:semiHidden/>
    <w:unhideWhenUsed/>
    <w:rsid w:val="00FB339E"/>
    <w:pPr>
      <w:spacing w:line="240" w:lineRule="auto"/>
    </w:pPr>
    <w:rPr>
      <w:sz w:val="20"/>
      <w:szCs w:val="20"/>
    </w:rPr>
  </w:style>
  <w:style w:type="character" w:customStyle="1" w:styleId="CommentTextChar">
    <w:name w:val="Comment Text Char"/>
    <w:basedOn w:val="DefaultParagraphFont"/>
    <w:link w:val="CommentText"/>
    <w:uiPriority w:val="99"/>
    <w:semiHidden/>
    <w:rsid w:val="00FB339E"/>
    <w:rPr>
      <w:sz w:val="20"/>
      <w:szCs w:val="20"/>
    </w:rPr>
  </w:style>
  <w:style w:type="paragraph" w:styleId="CommentSubject">
    <w:name w:val="annotation subject"/>
    <w:basedOn w:val="CommentText"/>
    <w:next w:val="CommentText"/>
    <w:link w:val="CommentSubjectChar"/>
    <w:uiPriority w:val="99"/>
    <w:semiHidden/>
    <w:unhideWhenUsed/>
    <w:rsid w:val="00FB339E"/>
    <w:rPr>
      <w:b/>
      <w:bCs/>
    </w:rPr>
  </w:style>
  <w:style w:type="character" w:customStyle="1" w:styleId="CommentSubjectChar">
    <w:name w:val="Comment Subject Char"/>
    <w:basedOn w:val="CommentTextChar"/>
    <w:link w:val="CommentSubject"/>
    <w:uiPriority w:val="99"/>
    <w:semiHidden/>
    <w:rsid w:val="00FB33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736">
      <w:bodyDiv w:val="1"/>
      <w:marLeft w:val="0"/>
      <w:marRight w:val="0"/>
      <w:marTop w:val="0"/>
      <w:marBottom w:val="0"/>
      <w:divBdr>
        <w:top w:val="none" w:sz="0" w:space="0" w:color="auto"/>
        <w:left w:val="none" w:sz="0" w:space="0" w:color="auto"/>
        <w:bottom w:val="none" w:sz="0" w:space="0" w:color="auto"/>
        <w:right w:val="none" w:sz="0" w:space="0" w:color="auto"/>
      </w:divBdr>
    </w:div>
    <w:div w:id="677931180">
      <w:bodyDiv w:val="1"/>
      <w:marLeft w:val="0"/>
      <w:marRight w:val="0"/>
      <w:marTop w:val="0"/>
      <w:marBottom w:val="0"/>
      <w:divBdr>
        <w:top w:val="none" w:sz="0" w:space="0" w:color="auto"/>
        <w:left w:val="none" w:sz="0" w:space="0" w:color="auto"/>
        <w:bottom w:val="none" w:sz="0" w:space="0" w:color="auto"/>
        <w:right w:val="none" w:sz="0" w:space="0" w:color="auto"/>
      </w:divBdr>
    </w:div>
    <w:div w:id="860827162">
      <w:bodyDiv w:val="1"/>
      <w:marLeft w:val="0"/>
      <w:marRight w:val="0"/>
      <w:marTop w:val="0"/>
      <w:marBottom w:val="0"/>
      <w:divBdr>
        <w:top w:val="none" w:sz="0" w:space="0" w:color="auto"/>
        <w:left w:val="none" w:sz="0" w:space="0" w:color="auto"/>
        <w:bottom w:val="none" w:sz="0" w:space="0" w:color="auto"/>
        <w:right w:val="none" w:sz="0" w:space="0" w:color="auto"/>
      </w:divBdr>
    </w:div>
    <w:div w:id="15139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732A-9D57-4F05-827B-D4C4E9DE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CHEN</dc:creator>
  <cp:keywords/>
  <dc:description/>
  <cp:lastModifiedBy>Tiziana Zoccheddu</cp:lastModifiedBy>
  <cp:revision>3</cp:revision>
  <cp:lastPrinted>2017-09-08T07:43:00Z</cp:lastPrinted>
  <dcterms:created xsi:type="dcterms:W3CDTF">2017-10-27T08:58:00Z</dcterms:created>
  <dcterms:modified xsi:type="dcterms:W3CDTF">2017-10-27T11:59:00Z</dcterms:modified>
</cp:coreProperties>
</file>