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211" w:rsidRPr="00842E6D" w:rsidRDefault="00162743" w:rsidP="00897211">
      <w:pPr>
        <w:spacing w:after="0" w:line="240" w:lineRule="auto"/>
        <w:jc w:val="center"/>
        <w:rPr>
          <w:rFonts w:cs="Arial"/>
          <w:b/>
          <w:sz w:val="28"/>
          <w:szCs w:val="28"/>
          <w:lang w:val="en-GB"/>
        </w:rPr>
      </w:pPr>
      <w:r w:rsidRPr="00842E6D">
        <w:rPr>
          <w:rFonts w:cs="Arial"/>
          <w:b/>
          <w:sz w:val="28"/>
          <w:szCs w:val="28"/>
          <w:lang w:val="en-GB"/>
        </w:rPr>
        <w:t xml:space="preserve"> </w:t>
      </w:r>
      <w:r w:rsidR="00CA666D" w:rsidRPr="00842E6D">
        <w:rPr>
          <w:rFonts w:cs="Arial"/>
          <w:b/>
          <w:sz w:val="28"/>
          <w:szCs w:val="28"/>
          <w:lang w:val="en-GB"/>
        </w:rPr>
        <w:t xml:space="preserve">WFP TANZANIA </w:t>
      </w:r>
    </w:p>
    <w:p w:rsidR="00541F21" w:rsidRPr="00842E6D" w:rsidRDefault="00924030" w:rsidP="00897211">
      <w:pPr>
        <w:spacing w:after="0" w:line="240" w:lineRule="auto"/>
        <w:jc w:val="center"/>
        <w:rPr>
          <w:rFonts w:cs="Arial"/>
          <w:b/>
          <w:sz w:val="28"/>
          <w:szCs w:val="28"/>
          <w:lang w:val="en-GB"/>
        </w:rPr>
      </w:pPr>
      <w:r w:rsidRPr="00842E6D">
        <w:rPr>
          <w:rFonts w:cs="Arial"/>
          <w:b/>
          <w:sz w:val="28"/>
          <w:szCs w:val="28"/>
          <w:lang w:val="en-GB"/>
        </w:rPr>
        <w:t>PARTNERSHIP ACTION PLAN</w:t>
      </w:r>
    </w:p>
    <w:p w:rsidR="00541F21" w:rsidRPr="00842E6D" w:rsidRDefault="00541F21" w:rsidP="00897211">
      <w:pPr>
        <w:spacing w:after="0" w:line="240" w:lineRule="auto"/>
        <w:jc w:val="center"/>
        <w:rPr>
          <w:rFonts w:cs="Arial"/>
          <w:b/>
          <w:lang w:val="en-GB"/>
        </w:rPr>
      </w:pPr>
    </w:p>
    <w:p w:rsidR="00541F21" w:rsidRPr="00842E6D" w:rsidRDefault="00541F21" w:rsidP="00897211">
      <w:pPr>
        <w:spacing w:after="0" w:line="240" w:lineRule="auto"/>
        <w:jc w:val="center"/>
        <w:rPr>
          <w:rFonts w:cs="Arial"/>
          <w:b/>
          <w:sz w:val="24"/>
          <w:szCs w:val="24"/>
          <w:lang w:val="en-GB"/>
        </w:rPr>
      </w:pPr>
    </w:p>
    <w:p w:rsidR="00541F21" w:rsidRPr="00842E6D" w:rsidRDefault="00CC4E79" w:rsidP="00897211">
      <w:pPr>
        <w:spacing w:after="0" w:line="240" w:lineRule="auto"/>
        <w:jc w:val="center"/>
        <w:rPr>
          <w:rFonts w:cs="Arial"/>
          <w:b/>
          <w:sz w:val="24"/>
          <w:szCs w:val="24"/>
          <w:lang w:val="en-GB"/>
        </w:rPr>
      </w:pPr>
      <w:r w:rsidRPr="00842E6D">
        <w:rPr>
          <w:rFonts w:cs="Arial"/>
          <w:b/>
          <w:sz w:val="24"/>
          <w:szCs w:val="24"/>
          <w:lang w:val="en-GB"/>
        </w:rPr>
        <w:t xml:space="preserve">CONTENTS </w:t>
      </w:r>
    </w:p>
    <w:p w:rsidR="00541F21" w:rsidRPr="00842E6D" w:rsidRDefault="00541F21" w:rsidP="00897211">
      <w:pPr>
        <w:spacing w:after="0" w:line="240" w:lineRule="auto"/>
        <w:jc w:val="center"/>
        <w:rPr>
          <w:rFonts w:cs="Arial"/>
          <w:b/>
          <w:lang w:val="en-GB"/>
        </w:rPr>
      </w:pPr>
    </w:p>
    <w:tbl>
      <w:tblPr>
        <w:tblStyle w:val="TableGrid"/>
        <w:tblW w:w="0" w:type="auto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450"/>
        <w:gridCol w:w="7200"/>
      </w:tblGrid>
      <w:tr w:rsidR="00924030" w:rsidRPr="00842E6D" w:rsidTr="00BC3EFB">
        <w:tc>
          <w:tcPr>
            <w:tcW w:w="1620" w:type="dxa"/>
          </w:tcPr>
          <w:p w:rsidR="00541F21" w:rsidRPr="00842E6D" w:rsidRDefault="00CB5E86" w:rsidP="00897211">
            <w:pPr>
              <w:spacing w:after="160" w:line="259" w:lineRule="auto"/>
              <w:rPr>
                <w:rFonts w:cs="Arial"/>
                <w:b/>
                <w:lang w:val="en-GB"/>
              </w:rPr>
            </w:pPr>
            <w:r w:rsidRPr="00842E6D">
              <w:rPr>
                <w:rFonts w:cs="Arial"/>
                <w:b/>
                <w:lang w:val="en-GB"/>
              </w:rPr>
              <w:t>SECTION 1</w:t>
            </w:r>
            <w:r w:rsidR="00924030" w:rsidRPr="00842E6D">
              <w:rPr>
                <w:rFonts w:cs="Arial"/>
                <w:b/>
                <w:lang w:val="en-GB"/>
              </w:rPr>
              <w:t xml:space="preserve"> </w:t>
            </w:r>
          </w:p>
        </w:tc>
        <w:tc>
          <w:tcPr>
            <w:tcW w:w="7650" w:type="dxa"/>
            <w:gridSpan w:val="2"/>
          </w:tcPr>
          <w:p w:rsidR="00541F21" w:rsidRPr="00842E6D" w:rsidRDefault="008E440F" w:rsidP="00897211">
            <w:pPr>
              <w:spacing w:after="160" w:line="259" w:lineRule="auto"/>
              <w:rPr>
                <w:rFonts w:cs="Arial"/>
                <w:b/>
                <w:lang w:val="en-GB"/>
              </w:rPr>
            </w:pPr>
            <w:r w:rsidRPr="00842E6D">
              <w:rPr>
                <w:rFonts w:cs="Arial"/>
                <w:b/>
                <w:lang w:val="en-GB"/>
              </w:rPr>
              <w:t xml:space="preserve">Introduction </w:t>
            </w:r>
          </w:p>
        </w:tc>
      </w:tr>
      <w:tr w:rsidR="00924030" w:rsidRPr="00842E6D" w:rsidTr="00BC3EFB">
        <w:tc>
          <w:tcPr>
            <w:tcW w:w="1620" w:type="dxa"/>
          </w:tcPr>
          <w:p w:rsidR="00541F21" w:rsidRPr="00842E6D" w:rsidRDefault="00CB5E86" w:rsidP="00897211">
            <w:pPr>
              <w:spacing w:after="160" w:line="259" w:lineRule="auto"/>
              <w:rPr>
                <w:rFonts w:cs="Arial"/>
                <w:b/>
                <w:lang w:val="en-GB"/>
              </w:rPr>
            </w:pPr>
            <w:r w:rsidRPr="00842E6D">
              <w:rPr>
                <w:rFonts w:cs="Arial"/>
                <w:b/>
                <w:lang w:val="en-GB"/>
              </w:rPr>
              <w:t>SECTION 2</w:t>
            </w:r>
            <w:r w:rsidR="00924030" w:rsidRPr="00842E6D">
              <w:rPr>
                <w:rFonts w:cs="Arial"/>
                <w:b/>
                <w:lang w:val="en-GB"/>
              </w:rPr>
              <w:t xml:space="preserve"> </w:t>
            </w:r>
          </w:p>
        </w:tc>
        <w:tc>
          <w:tcPr>
            <w:tcW w:w="7650" w:type="dxa"/>
            <w:gridSpan w:val="2"/>
          </w:tcPr>
          <w:p w:rsidR="00541F21" w:rsidRPr="00842E6D" w:rsidRDefault="00924030" w:rsidP="00897211">
            <w:pPr>
              <w:spacing w:after="160" w:line="259" w:lineRule="auto"/>
              <w:rPr>
                <w:rFonts w:cs="Arial"/>
                <w:b/>
                <w:lang w:val="en-GB"/>
              </w:rPr>
            </w:pPr>
            <w:r w:rsidRPr="00842E6D">
              <w:rPr>
                <w:rFonts w:cs="Arial"/>
                <w:b/>
                <w:lang w:val="en-GB"/>
              </w:rPr>
              <w:t xml:space="preserve">Strategic Results, Outcomes and Partnership Actions </w:t>
            </w:r>
          </w:p>
        </w:tc>
      </w:tr>
      <w:tr w:rsidR="00924030" w:rsidRPr="00842E6D" w:rsidTr="00BC3EFB">
        <w:tc>
          <w:tcPr>
            <w:tcW w:w="1620" w:type="dxa"/>
          </w:tcPr>
          <w:p w:rsidR="00541F21" w:rsidRPr="00842E6D" w:rsidRDefault="00CB5E86" w:rsidP="00897211">
            <w:pPr>
              <w:spacing w:after="160" w:line="259" w:lineRule="auto"/>
              <w:rPr>
                <w:rFonts w:cs="Arial"/>
                <w:b/>
                <w:lang w:val="en-GB"/>
              </w:rPr>
            </w:pPr>
            <w:r w:rsidRPr="00842E6D">
              <w:rPr>
                <w:rFonts w:cs="Arial"/>
                <w:b/>
                <w:lang w:val="en-GB"/>
              </w:rPr>
              <w:t>SECTION 3</w:t>
            </w:r>
          </w:p>
        </w:tc>
        <w:tc>
          <w:tcPr>
            <w:tcW w:w="7650" w:type="dxa"/>
            <w:gridSpan w:val="2"/>
          </w:tcPr>
          <w:p w:rsidR="00541F21" w:rsidRPr="00842E6D" w:rsidRDefault="00924030" w:rsidP="00897211">
            <w:pPr>
              <w:spacing w:after="160" w:line="259" w:lineRule="auto"/>
              <w:rPr>
                <w:rFonts w:cs="Arial"/>
                <w:b/>
                <w:lang w:val="en-GB"/>
              </w:rPr>
            </w:pPr>
            <w:r w:rsidRPr="00842E6D">
              <w:rPr>
                <w:rFonts w:cs="Arial"/>
                <w:b/>
                <w:lang w:val="en-GB"/>
              </w:rPr>
              <w:t xml:space="preserve">Key Stakeholders </w:t>
            </w:r>
          </w:p>
        </w:tc>
      </w:tr>
      <w:tr w:rsidR="00924030" w:rsidRPr="00842E6D" w:rsidTr="00BC3EFB">
        <w:tc>
          <w:tcPr>
            <w:tcW w:w="1620" w:type="dxa"/>
          </w:tcPr>
          <w:p w:rsidR="00541F21" w:rsidRPr="00842E6D" w:rsidRDefault="00541F21" w:rsidP="00897211">
            <w:pPr>
              <w:keepNext/>
              <w:keepLines/>
              <w:spacing w:before="200" w:line="259" w:lineRule="auto"/>
              <w:outlineLvl w:val="2"/>
              <w:rPr>
                <w:rFonts w:asciiTheme="majorHAnsi" w:eastAsiaTheme="majorEastAsia" w:hAnsiTheme="majorHAnsi" w:cs="Arial"/>
                <w:b/>
                <w:bCs/>
                <w:color w:val="5B9BD5" w:themeColor="accent1"/>
                <w:lang w:val="en-GB"/>
              </w:rPr>
            </w:pPr>
          </w:p>
        </w:tc>
        <w:tc>
          <w:tcPr>
            <w:tcW w:w="450" w:type="dxa"/>
          </w:tcPr>
          <w:p w:rsidR="00541F21" w:rsidRPr="00842E6D" w:rsidRDefault="00CB5E86" w:rsidP="00897211">
            <w:pPr>
              <w:spacing w:after="160" w:line="259" w:lineRule="auto"/>
              <w:rPr>
                <w:rFonts w:cs="Arial"/>
                <w:b/>
                <w:lang w:val="en-GB"/>
              </w:rPr>
            </w:pPr>
            <w:r w:rsidRPr="00842E6D">
              <w:rPr>
                <w:rFonts w:cs="Arial"/>
                <w:b/>
                <w:lang w:val="en-GB"/>
              </w:rPr>
              <w:t>A</w:t>
            </w:r>
          </w:p>
        </w:tc>
        <w:tc>
          <w:tcPr>
            <w:tcW w:w="7200" w:type="dxa"/>
          </w:tcPr>
          <w:p w:rsidR="00541F21" w:rsidRPr="00842E6D" w:rsidRDefault="00924030" w:rsidP="00897211">
            <w:pPr>
              <w:spacing w:after="160" w:line="259" w:lineRule="auto"/>
              <w:rPr>
                <w:rFonts w:cs="Arial"/>
                <w:b/>
                <w:lang w:val="en-GB"/>
              </w:rPr>
            </w:pPr>
            <w:r w:rsidRPr="00842E6D">
              <w:rPr>
                <w:rFonts w:cs="Arial"/>
                <w:b/>
                <w:lang w:val="en-GB"/>
              </w:rPr>
              <w:t xml:space="preserve">Government </w:t>
            </w:r>
          </w:p>
        </w:tc>
      </w:tr>
      <w:tr w:rsidR="00924030" w:rsidRPr="00842E6D" w:rsidTr="00BC3EFB">
        <w:tc>
          <w:tcPr>
            <w:tcW w:w="1620" w:type="dxa"/>
          </w:tcPr>
          <w:p w:rsidR="00541F21" w:rsidRPr="00842E6D" w:rsidRDefault="00541F21" w:rsidP="00897211">
            <w:pPr>
              <w:keepNext/>
              <w:keepLines/>
              <w:spacing w:before="200" w:line="259" w:lineRule="auto"/>
              <w:outlineLvl w:val="2"/>
              <w:rPr>
                <w:rFonts w:asciiTheme="majorHAnsi" w:eastAsiaTheme="majorEastAsia" w:hAnsiTheme="majorHAnsi" w:cs="Arial"/>
                <w:b/>
                <w:bCs/>
                <w:color w:val="5B9BD5" w:themeColor="accent1"/>
                <w:lang w:val="en-GB"/>
              </w:rPr>
            </w:pPr>
          </w:p>
        </w:tc>
        <w:tc>
          <w:tcPr>
            <w:tcW w:w="450" w:type="dxa"/>
          </w:tcPr>
          <w:p w:rsidR="00541F21" w:rsidRPr="00842E6D" w:rsidRDefault="00CB5E86" w:rsidP="00897211">
            <w:pPr>
              <w:spacing w:after="160" w:line="259" w:lineRule="auto"/>
              <w:rPr>
                <w:rFonts w:cs="Arial"/>
                <w:b/>
                <w:lang w:val="en-GB"/>
              </w:rPr>
            </w:pPr>
            <w:r w:rsidRPr="00842E6D">
              <w:rPr>
                <w:rFonts w:cs="Arial"/>
                <w:b/>
                <w:lang w:val="en-GB"/>
              </w:rPr>
              <w:t>B</w:t>
            </w:r>
          </w:p>
        </w:tc>
        <w:tc>
          <w:tcPr>
            <w:tcW w:w="7200" w:type="dxa"/>
          </w:tcPr>
          <w:p w:rsidR="00541F21" w:rsidRPr="00842E6D" w:rsidRDefault="007C53ED" w:rsidP="00897211">
            <w:pPr>
              <w:spacing w:after="160" w:line="259" w:lineRule="auto"/>
              <w:rPr>
                <w:rFonts w:cs="Arial"/>
                <w:b/>
                <w:lang w:val="en-GB"/>
              </w:rPr>
            </w:pPr>
            <w:r w:rsidRPr="00842E6D">
              <w:rPr>
                <w:rFonts w:cs="Arial"/>
                <w:b/>
                <w:lang w:val="en-GB"/>
              </w:rPr>
              <w:t xml:space="preserve">Traditional and New Donors </w:t>
            </w:r>
          </w:p>
        </w:tc>
      </w:tr>
      <w:tr w:rsidR="00924030" w:rsidRPr="00842E6D" w:rsidTr="00BC3EFB">
        <w:tc>
          <w:tcPr>
            <w:tcW w:w="1620" w:type="dxa"/>
          </w:tcPr>
          <w:p w:rsidR="00541F21" w:rsidRPr="00842E6D" w:rsidRDefault="00541F21" w:rsidP="00897211">
            <w:pPr>
              <w:keepNext/>
              <w:keepLines/>
              <w:spacing w:before="200" w:line="259" w:lineRule="auto"/>
              <w:outlineLvl w:val="2"/>
              <w:rPr>
                <w:rFonts w:asciiTheme="majorHAnsi" w:eastAsiaTheme="majorEastAsia" w:hAnsiTheme="majorHAnsi" w:cs="Arial"/>
                <w:b/>
                <w:bCs/>
                <w:color w:val="5B9BD5" w:themeColor="accent1"/>
                <w:lang w:val="en-GB"/>
              </w:rPr>
            </w:pPr>
          </w:p>
        </w:tc>
        <w:tc>
          <w:tcPr>
            <w:tcW w:w="450" w:type="dxa"/>
          </w:tcPr>
          <w:p w:rsidR="00541F21" w:rsidRPr="00842E6D" w:rsidRDefault="00CB5E86" w:rsidP="00897211">
            <w:pPr>
              <w:spacing w:after="160" w:line="259" w:lineRule="auto"/>
              <w:rPr>
                <w:rFonts w:cs="Arial"/>
                <w:b/>
                <w:lang w:val="en-GB"/>
              </w:rPr>
            </w:pPr>
            <w:r w:rsidRPr="00842E6D">
              <w:rPr>
                <w:rFonts w:cs="Arial"/>
                <w:b/>
                <w:lang w:val="en-GB"/>
              </w:rPr>
              <w:t>C</w:t>
            </w:r>
            <w:r w:rsidR="007C53ED" w:rsidRPr="00842E6D">
              <w:rPr>
                <w:rFonts w:cs="Arial"/>
                <w:b/>
                <w:lang w:val="en-GB"/>
              </w:rPr>
              <w:t xml:space="preserve"> </w:t>
            </w:r>
          </w:p>
        </w:tc>
        <w:tc>
          <w:tcPr>
            <w:tcW w:w="7200" w:type="dxa"/>
          </w:tcPr>
          <w:p w:rsidR="00541F21" w:rsidRPr="00842E6D" w:rsidRDefault="007C53ED" w:rsidP="00897211">
            <w:pPr>
              <w:spacing w:after="160" w:line="259" w:lineRule="auto"/>
              <w:rPr>
                <w:rFonts w:cs="Arial"/>
                <w:b/>
                <w:lang w:val="en-GB"/>
              </w:rPr>
            </w:pPr>
            <w:r w:rsidRPr="00842E6D">
              <w:rPr>
                <w:rFonts w:cs="Arial"/>
                <w:b/>
                <w:lang w:val="en-GB"/>
              </w:rPr>
              <w:t xml:space="preserve">UN </w:t>
            </w:r>
            <w:r w:rsidR="00AF7FC5" w:rsidRPr="00842E6D">
              <w:rPr>
                <w:rFonts w:cs="Arial"/>
                <w:b/>
                <w:lang w:val="en-GB"/>
              </w:rPr>
              <w:t xml:space="preserve">Agencies </w:t>
            </w:r>
          </w:p>
        </w:tc>
      </w:tr>
      <w:tr w:rsidR="00924030" w:rsidRPr="00842E6D" w:rsidTr="00BC3EFB">
        <w:tc>
          <w:tcPr>
            <w:tcW w:w="1620" w:type="dxa"/>
          </w:tcPr>
          <w:p w:rsidR="00541F21" w:rsidRPr="00842E6D" w:rsidRDefault="00541F21" w:rsidP="00897211">
            <w:pPr>
              <w:keepNext/>
              <w:keepLines/>
              <w:spacing w:before="200" w:line="259" w:lineRule="auto"/>
              <w:outlineLvl w:val="2"/>
              <w:rPr>
                <w:rFonts w:asciiTheme="majorHAnsi" w:eastAsiaTheme="majorEastAsia" w:hAnsiTheme="majorHAnsi" w:cs="Arial"/>
                <w:b/>
                <w:bCs/>
                <w:color w:val="5B9BD5" w:themeColor="accent1"/>
                <w:lang w:val="en-GB"/>
              </w:rPr>
            </w:pPr>
          </w:p>
        </w:tc>
        <w:tc>
          <w:tcPr>
            <w:tcW w:w="450" w:type="dxa"/>
          </w:tcPr>
          <w:p w:rsidR="00541F21" w:rsidRPr="00842E6D" w:rsidRDefault="00CB5E86" w:rsidP="00897211">
            <w:pPr>
              <w:spacing w:after="160" w:line="259" w:lineRule="auto"/>
              <w:rPr>
                <w:rFonts w:cs="Arial"/>
                <w:b/>
                <w:lang w:val="en-GB"/>
              </w:rPr>
            </w:pPr>
            <w:r w:rsidRPr="00842E6D">
              <w:rPr>
                <w:rFonts w:cs="Arial"/>
                <w:b/>
                <w:lang w:val="en-GB"/>
              </w:rPr>
              <w:t>D</w:t>
            </w:r>
          </w:p>
        </w:tc>
        <w:tc>
          <w:tcPr>
            <w:tcW w:w="7200" w:type="dxa"/>
          </w:tcPr>
          <w:p w:rsidR="00541F21" w:rsidRPr="00842E6D" w:rsidRDefault="007C53ED" w:rsidP="00897211">
            <w:pPr>
              <w:spacing w:after="160" w:line="259" w:lineRule="auto"/>
              <w:rPr>
                <w:rFonts w:cs="Arial"/>
                <w:b/>
                <w:lang w:val="en-GB"/>
              </w:rPr>
            </w:pPr>
            <w:r w:rsidRPr="00842E6D">
              <w:rPr>
                <w:rFonts w:cs="Arial"/>
                <w:b/>
                <w:lang w:val="en-GB"/>
              </w:rPr>
              <w:t xml:space="preserve">Private Sector </w:t>
            </w:r>
          </w:p>
        </w:tc>
      </w:tr>
      <w:tr w:rsidR="007C53ED" w:rsidRPr="00842E6D" w:rsidTr="00BC3EFB">
        <w:tc>
          <w:tcPr>
            <w:tcW w:w="1620" w:type="dxa"/>
          </w:tcPr>
          <w:p w:rsidR="00541F21" w:rsidRPr="00842E6D" w:rsidRDefault="00541F21" w:rsidP="00897211">
            <w:pPr>
              <w:keepNext/>
              <w:keepLines/>
              <w:spacing w:before="200" w:line="259" w:lineRule="auto"/>
              <w:outlineLvl w:val="2"/>
              <w:rPr>
                <w:rFonts w:asciiTheme="majorHAnsi" w:eastAsiaTheme="majorEastAsia" w:hAnsiTheme="majorHAnsi" w:cs="Arial"/>
                <w:b/>
                <w:bCs/>
                <w:color w:val="5B9BD5" w:themeColor="accent1"/>
                <w:lang w:val="en-GB"/>
              </w:rPr>
            </w:pPr>
          </w:p>
        </w:tc>
        <w:tc>
          <w:tcPr>
            <w:tcW w:w="450" w:type="dxa"/>
          </w:tcPr>
          <w:p w:rsidR="00541F21" w:rsidRPr="00842E6D" w:rsidRDefault="00CB5E86" w:rsidP="00897211">
            <w:pPr>
              <w:spacing w:after="160" w:line="259" w:lineRule="auto"/>
              <w:rPr>
                <w:rFonts w:cs="Arial"/>
                <w:b/>
                <w:lang w:val="en-GB"/>
              </w:rPr>
            </w:pPr>
            <w:r w:rsidRPr="00842E6D">
              <w:rPr>
                <w:rFonts w:cs="Arial"/>
                <w:b/>
                <w:lang w:val="en-GB"/>
              </w:rPr>
              <w:t>E</w:t>
            </w:r>
          </w:p>
        </w:tc>
        <w:tc>
          <w:tcPr>
            <w:tcW w:w="7200" w:type="dxa"/>
          </w:tcPr>
          <w:p w:rsidR="00541F21" w:rsidRPr="00842E6D" w:rsidRDefault="007C53ED" w:rsidP="00897211">
            <w:pPr>
              <w:spacing w:after="160" w:line="259" w:lineRule="auto"/>
              <w:rPr>
                <w:rFonts w:cs="Arial"/>
                <w:b/>
                <w:lang w:val="en-GB"/>
              </w:rPr>
            </w:pPr>
            <w:r w:rsidRPr="00842E6D">
              <w:rPr>
                <w:rFonts w:cs="Arial"/>
                <w:b/>
                <w:lang w:val="en-GB"/>
              </w:rPr>
              <w:t xml:space="preserve">Civil Society </w:t>
            </w:r>
          </w:p>
        </w:tc>
      </w:tr>
      <w:tr w:rsidR="007C53ED" w:rsidRPr="00842E6D" w:rsidTr="00BC3EFB">
        <w:tc>
          <w:tcPr>
            <w:tcW w:w="1620" w:type="dxa"/>
          </w:tcPr>
          <w:p w:rsidR="00541F21" w:rsidRPr="00842E6D" w:rsidRDefault="00541F21" w:rsidP="00897211">
            <w:pPr>
              <w:keepNext/>
              <w:keepLines/>
              <w:spacing w:before="200" w:line="259" w:lineRule="auto"/>
              <w:outlineLvl w:val="2"/>
              <w:rPr>
                <w:rFonts w:asciiTheme="majorHAnsi" w:eastAsiaTheme="majorEastAsia" w:hAnsiTheme="majorHAnsi" w:cs="Arial"/>
                <w:b/>
                <w:bCs/>
                <w:color w:val="5B9BD5" w:themeColor="accent1"/>
                <w:lang w:val="en-GB"/>
              </w:rPr>
            </w:pPr>
          </w:p>
        </w:tc>
        <w:tc>
          <w:tcPr>
            <w:tcW w:w="450" w:type="dxa"/>
          </w:tcPr>
          <w:p w:rsidR="00541F21" w:rsidRPr="00842E6D" w:rsidRDefault="00CB5E86" w:rsidP="00897211">
            <w:pPr>
              <w:spacing w:after="160" w:line="259" w:lineRule="auto"/>
              <w:rPr>
                <w:rFonts w:cs="Arial"/>
                <w:b/>
                <w:lang w:val="en-GB"/>
              </w:rPr>
            </w:pPr>
            <w:r w:rsidRPr="00842E6D">
              <w:rPr>
                <w:rFonts w:cs="Arial"/>
                <w:b/>
                <w:lang w:val="en-GB"/>
              </w:rPr>
              <w:t>F</w:t>
            </w:r>
          </w:p>
        </w:tc>
        <w:tc>
          <w:tcPr>
            <w:tcW w:w="7200" w:type="dxa"/>
          </w:tcPr>
          <w:p w:rsidR="00541F21" w:rsidRPr="00842E6D" w:rsidRDefault="007C53ED" w:rsidP="00897211">
            <w:pPr>
              <w:spacing w:after="160" w:line="259" w:lineRule="auto"/>
              <w:rPr>
                <w:rFonts w:cs="Arial"/>
                <w:b/>
                <w:lang w:val="en-GB"/>
              </w:rPr>
            </w:pPr>
            <w:r w:rsidRPr="00842E6D">
              <w:rPr>
                <w:rFonts w:cs="Arial"/>
                <w:b/>
                <w:lang w:val="en-GB"/>
              </w:rPr>
              <w:t xml:space="preserve">International Financial Institutions </w:t>
            </w:r>
          </w:p>
        </w:tc>
      </w:tr>
      <w:tr w:rsidR="007C53ED" w:rsidRPr="00842E6D" w:rsidTr="00BC3EFB">
        <w:tc>
          <w:tcPr>
            <w:tcW w:w="1620" w:type="dxa"/>
          </w:tcPr>
          <w:p w:rsidR="00541F21" w:rsidRPr="00842E6D" w:rsidRDefault="00541F21" w:rsidP="00897211">
            <w:pPr>
              <w:keepNext/>
              <w:keepLines/>
              <w:spacing w:before="200" w:line="259" w:lineRule="auto"/>
              <w:outlineLvl w:val="2"/>
              <w:rPr>
                <w:rFonts w:asciiTheme="majorHAnsi" w:eastAsiaTheme="majorEastAsia" w:hAnsiTheme="majorHAnsi" w:cs="Arial"/>
                <w:b/>
                <w:bCs/>
                <w:color w:val="5B9BD5" w:themeColor="accent1"/>
                <w:lang w:val="en-GB"/>
              </w:rPr>
            </w:pPr>
          </w:p>
        </w:tc>
        <w:tc>
          <w:tcPr>
            <w:tcW w:w="450" w:type="dxa"/>
          </w:tcPr>
          <w:p w:rsidR="00541F21" w:rsidRPr="00842E6D" w:rsidRDefault="00CB5E86" w:rsidP="00897211">
            <w:pPr>
              <w:spacing w:after="160" w:line="259" w:lineRule="auto"/>
              <w:rPr>
                <w:rFonts w:cs="Arial"/>
                <w:b/>
                <w:lang w:val="en-GB"/>
              </w:rPr>
            </w:pPr>
            <w:r w:rsidRPr="00842E6D">
              <w:rPr>
                <w:rFonts w:cs="Arial"/>
                <w:b/>
                <w:lang w:val="en-GB"/>
              </w:rPr>
              <w:t>G</w:t>
            </w:r>
          </w:p>
        </w:tc>
        <w:tc>
          <w:tcPr>
            <w:tcW w:w="7200" w:type="dxa"/>
          </w:tcPr>
          <w:p w:rsidR="00541F21" w:rsidRPr="00842E6D" w:rsidRDefault="007C53ED" w:rsidP="00897211">
            <w:pPr>
              <w:spacing w:after="160" w:line="259" w:lineRule="auto"/>
              <w:rPr>
                <w:rFonts w:cs="Arial"/>
                <w:b/>
                <w:lang w:val="en-GB"/>
              </w:rPr>
            </w:pPr>
            <w:r w:rsidRPr="00842E6D">
              <w:rPr>
                <w:rFonts w:cs="Arial"/>
                <w:b/>
                <w:lang w:val="en-GB"/>
              </w:rPr>
              <w:t xml:space="preserve">Media </w:t>
            </w:r>
            <w:r w:rsidR="00F35DEB" w:rsidRPr="00842E6D">
              <w:rPr>
                <w:rFonts w:cs="Arial"/>
                <w:b/>
                <w:lang w:val="en-GB"/>
              </w:rPr>
              <w:t xml:space="preserve">and Communications </w:t>
            </w:r>
          </w:p>
        </w:tc>
      </w:tr>
      <w:tr w:rsidR="007C53ED" w:rsidRPr="00842E6D" w:rsidTr="00BC3EFB">
        <w:tc>
          <w:tcPr>
            <w:tcW w:w="1620" w:type="dxa"/>
          </w:tcPr>
          <w:p w:rsidR="00541F21" w:rsidRPr="00842E6D" w:rsidRDefault="002E475E" w:rsidP="00897211">
            <w:pPr>
              <w:spacing w:after="160" w:line="259" w:lineRule="auto"/>
              <w:rPr>
                <w:rFonts w:cs="Arial"/>
                <w:b/>
                <w:lang w:val="en-GB"/>
              </w:rPr>
            </w:pPr>
            <w:r w:rsidRPr="00842E6D">
              <w:rPr>
                <w:rFonts w:cs="Arial"/>
                <w:b/>
                <w:lang w:val="en-GB"/>
              </w:rPr>
              <w:t>SECTION 4</w:t>
            </w:r>
          </w:p>
        </w:tc>
        <w:tc>
          <w:tcPr>
            <w:tcW w:w="7650" w:type="dxa"/>
            <w:gridSpan w:val="2"/>
          </w:tcPr>
          <w:p w:rsidR="00541F21" w:rsidRPr="00842E6D" w:rsidRDefault="008E440F" w:rsidP="00897211">
            <w:pPr>
              <w:spacing w:after="160" w:line="259" w:lineRule="auto"/>
              <w:rPr>
                <w:rFonts w:cs="Arial"/>
                <w:b/>
                <w:lang w:val="en-GB"/>
              </w:rPr>
            </w:pPr>
            <w:r w:rsidRPr="00842E6D">
              <w:rPr>
                <w:rFonts w:cs="Arial"/>
                <w:b/>
                <w:lang w:val="en-GB"/>
              </w:rPr>
              <w:t>Forecast</w:t>
            </w:r>
          </w:p>
        </w:tc>
      </w:tr>
      <w:tr w:rsidR="008E440F" w:rsidRPr="00842E6D" w:rsidTr="00BC3EFB">
        <w:tc>
          <w:tcPr>
            <w:tcW w:w="1620" w:type="dxa"/>
          </w:tcPr>
          <w:p w:rsidR="00541F21" w:rsidRPr="00842E6D" w:rsidRDefault="008E440F" w:rsidP="00897211">
            <w:pPr>
              <w:spacing w:after="160" w:line="259" w:lineRule="auto"/>
              <w:rPr>
                <w:rFonts w:cs="Arial"/>
                <w:b/>
                <w:lang w:val="en-GB"/>
              </w:rPr>
            </w:pPr>
            <w:r w:rsidRPr="00842E6D">
              <w:rPr>
                <w:rFonts w:cs="Arial"/>
                <w:b/>
                <w:lang w:val="en-GB"/>
              </w:rPr>
              <w:t>Annex 1</w:t>
            </w:r>
          </w:p>
        </w:tc>
        <w:tc>
          <w:tcPr>
            <w:tcW w:w="7650" w:type="dxa"/>
            <w:gridSpan w:val="2"/>
          </w:tcPr>
          <w:p w:rsidR="00541F21" w:rsidRPr="00842E6D" w:rsidRDefault="00F65D12" w:rsidP="00897211">
            <w:pPr>
              <w:spacing w:after="160" w:line="259" w:lineRule="auto"/>
              <w:rPr>
                <w:rFonts w:cs="Arial"/>
                <w:b/>
                <w:lang w:val="en-GB"/>
              </w:rPr>
            </w:pPr>
            <w:r>
              <w:rPr>
                <w:rFonts w:cs="Arial"/>
                <w:b/>
                <w:lang w:val="en-GB"/>
              </w:rPr>
              <w:t>Partnership</w:t>
            </w:r>
            <w:r w:rsidR="002E555C" w:rsidRPr="00842E6D">
              <w:rPr>
                <w:rFonts w:cs="Arial"/>
                <w:b/>
                <w:lang w:val="en-GB"/>
              </w:rPr>
              <w:t xml:space="preserve"> Matrix</w:t>
            </w:r>
          </w:p>
        </w:tc>
      </w:tr>
    </w:tbl>
    <w:p w:rsidR="00541F21" w:rsidRPr="00842E6D" w:rsidRDefault="00541F21" w:rsidP="00897211">
      <w:pPr>
        <w:spacing w:after="0" w:line="240" w:lineRule="auto"/>
        <w:jc w:val="center"/>
        <w:rPr>
          <w:rFonts w:cs="Arial"/>
          <w:b/>
          <w:lang w:val="en-GB"/>
        </w:rPr>
      </w:pPr>
    </w:p>
    <w:p w:rsidR="00541F21" w:rsidRPr="00842E6D" w:rsidRDefault="00924030" w:rsidP="00897211">
      <w:pPr>
        <w:spacing w:line="240" w:lineRule="auto"/>
        <w:rPr>
          <w:rFonts w:cs="Arial"/>
          <w:b/>
          <w:lang w:val="en-GB"/>
        </w:rPr>
      </w:pPr>
      <w:r w:rsidRPr="00842E6D">
        <w:rPr>
          <w:rFonts w:cs="Arial"/>
          <w:b/>
          <w:lang w:val="en-GB"/>
        </w:rPr>
        <w:br w:type="page"/>
      </w:r>
    </w:p>
    <w:p w:rsidR="00541F21" w:rsidRPr="00366850" w:rsidRDefault="00875BE9" w:rsidP="00897211">
      <w:pPr>
        <w:pStyle w:val="ListParagraph"/>
        <w:numPr>
          <w:ilvl w:val="0"/>
          <w:numId w:val="6"/>
        </w:numPr>
        <w:spacing w:line="240" w:lineRule="auto"/>
        <w:rPr>
          <w:rFonts w:cs="Arial"/>
          <w:b/>
        </w:rPr>
      </w:pPr>
      <w:r w:rsidRPr="00366850">
        <w:rPr>
          <w:rFonts w:cs="Arial"/>
          <w:b/>
        </w:rPr>
        <w:lastRenderedPageBreak/>
        <w:t>INTRODUCTION</w:t>
      </w:r>
    </w:p>
    <w:p w:rsidR="00E856DB" w:rsidRPr="00366850" w:rsidRDefault="00FA5DDF" w:rsidP="00897211">
      <w:pPr>
        <w:spacing w:line="240" w:lineRule="auto"/>
        <w:rPr>
          <w:lang w:val="en-GB"/>
        </w:rPr>
      </w:pPr>
      <w:r w:rsidRPr="00366850">
        <w:rPr>
          <w:lang w:val="en-GB"/>
        </w:rPr>
        <w:t xml:space="preserve">Among </w:t>
      </w:r>
      <w:r w:rsidR="00F95C55" w:rsidRPr="00366850">
        <w:rPr>
          <w:lang w:val="en-GB"/>
        </w:rPr>
        <w:t xml:space="preserve">the </w:t>
      </w:r>
      <w:r w:rsidRPr="00366850">
        <w:rPr>
          <w:lang w:val="en-GB"/>
        </w:rPr>
        <w:t>Susta</w:t>
      </w:r>
      <w:r w:rsidR="002E555C" w:rsidRPr="00366850">
        <w:rPr>
          <w:lang w:val="en-GB"/>
        </w:rPr>
        <w:t>inable Development Goals (SDGs)</w:t>
      </w:r>
      <w:r w:rsidRPr="00366850">
        <w:rPr>
          <w:lang w:val="en-GB"/>
        </w:rPr>
        <w:t xml:space="preserve"> set forth in the 2030 Agenda for Sustainable Development, </w:t>
      </w:r>
      <w:r w:rsidR="008E440F" w:rsidRPr="00366850">
        <w:rPr>
          <w:lang w:val="en-GB"/>
        </w:rPr>
        <w:t xml:space="preserve">the </w:t>
      </w:r>
      <w:r w:rsidR="00613854" w:rsidRPr="00366850">
        <w:rPr>
          <w:lang w:val="en-GB"/>
        </w:rPr>
        <w:t xml:space="preserve">United Nations </w:t>
      </w:r>
      <w:r w:rsidR="008E440F" w:rsidRPr="00366850">
        <w:rPr>
          <w:lang w:val="en-GB"/>
        </w:rPr>
        <w:t>World Food Programme (</w:t>
      </w:r>
      <w:r w:rsidRPr="00366850">
        <w:rPr>
          <w:lang w:val="en-GB"/>
        </w:rPr>
        <w:t>WFP</w:t>
      </w:r>
      <w:r w:rsidR="008E440F" w:rsidRPr="00366850">
        <w:rPr>
          <w:lang w:val="en-GB"/>
        </w:rPr>
        <w:t>)</w:t>
      </w:r>
      <w:r w:rsidRPr="00366850">
        <w:rPr>
          <w:lang w:val="en-GB"/>
        </w:rPr>
        <w:t xml:space="preserve"> </w:t>
      </w:r>
      <w:r w:rsidR="00E856DB" w:rsidRPr="00366850">
        <w:rPr>
          <w:lang w:val="en-GB"/>
        </w:rPr>
        <w:t xml:space="preserve">is positioning itself to reinforce national efforts to achieve </w:t>
      </w:r>
      <w:r w:rsidR="00897211" w:rsidRPr="00366850">
        <w:rPr>
          <w:i/>
          <w:lang w:val="en-GB"/>
        </w:rPr>
        <w:t>SDG</w:t>
      </w:r>
      <w:r w:rsidRPr="00366850">
        <w:rPr>
          <w:i/>
          <w:lang w:val="en-GB"/>
        </w:rPr>
        <w:t xml:space="preserve"> 2</w:t>
      </w:r>
      <w:r w:rsidR="00E856DB" w:rsidRPr="00366850">
        <w:rPr>
          <w:i/>
          <w:lang w:val="en-GB"/>
        </w:rPr>
        <w:t xml:space="preserve">, Zero Hunger, and </w:t>
      </w:r>
      <w:r w:rsidRPr="00366850">
        <w:rPr>
          <w:i/>
          <w:lang w:val="en-GB"/>
        </w:rPr>
        <w:t>SDG17</w:t>
      </w:r>
      <w:r w:rsidR="00E856DB" w:rsidRPr="00366850">
        <w:rPr>
          <w:i/>
          <w:lang w:val="en-GB"/>
        </w:rPr>
        <w:t>, Partnership.</w:t>
      </w:r>
      <w:r w:rsidR="00C13753" w:rsidRPr="00366850">
        <w:rPr>
          <w:lang w:val="en-GB"/>
        </w:rPr>
        <w:t xml:space="preserve"> </w:t>
      </w:r>
      <w:r w:rsidR="00863FAC" w:rsidRPr="00366850">
        <w:rPr>
          <w:lang w:val="en-GB"/>
        </w:rPr>
        <w:t xml:space="preserve">This </w:t>
      </w:r>
      <w:r w:rsidR="00E856DB" w:rsidRPr="00366850">
        <w:rPr>
          <w:lang w:val="en-GB"/>
        </w:rPr>
        <w:t xml:space="preserve">approach is </w:t>
      </w:r>
      <w:r w:rsidR="00863FAC" w:rsidRPr="00366850">
        <w:rPr>
          <w:lang w:val="en-GB"/>
        </w:rPr>
        <w:t xml:space="preserve">outlined in WFP’s new Corporate Strategic Plan (2017-2021). </w:t>
      </w:r>
    </w:p>
    <w:p w:rsidR="00541F21" w:rsidRPr="00366850" w:rsidRDefault="00BB0D42" w:rsidP="00897211">
      <w:pPr>
        <w:spacing w:line="240" w:lineRule="auto"/>
        <w:rPr>
          <w:lang w:val="en-GB"/>
        </w:rPr>
      </w:pPr>
      <w:r w:rsidRPr="00366850">
        <w:rPr>
          <w:lang w:val="en-GB"/>
        </w:rPr>
        <w:t>The impl</w:t>
      </w:r>
      <w:r w:rsidR="008F6173" w:rsidRPr="00366850">
        <w:rPr>
          <w:lang w:val="en-GB"/>
        </w:rPr>
        <w:t>ementation of WFP’s C</w:t>
      </w:r>
      <w:r w:rsidRPr="00366850">
        <w:rPr>
          <w:lang w:val="en-GB"/>
        </w:rPr>
        <w:t>orporate Strategic Plan is manifested at the country level through the development and im</w:t>
      </w:r>
      <w:r w:rsidR="00A93C23" w:rsidRPr="00366850">
        <w:rPr>
          <w:lang w:val="en-GB"/>
        </w:rPr>
        <w:t>plementation of Country Strategic</w:t>
      </w:r>
      <w:r w:rsidRPr="00366850">
        <w:rPr>
          <w:lang w:val="en-GB"/>
        </w:rPr>
        <w:t xml:space="preserve"> Plans (CSP</w:t>
      </w:r>
      <w:r w:rsidR="002E555C" w:rsidRPr="00366850">
        <w:rPr>
          <w:lang w:val="en-GB"/>
        </w:rPr>
        <w:t>s</w:t>
      </w:r>
      <w:r w:rsidRPr="00366850">
        <w:rPr>
          <w:lang w:val="en-GB"/>
        </w:rPr>
        <w:t xml:space="preserve">).  </w:t>
      </w:r>
      <w:r w:rsidR="00FA5DDF" w:rsidRPr="00366850">
        <w:rPr>
          <w:lang w:val="en-GB"/>
        </w:rPr>
        <w:t xml:space="preserve">The </w:t>
      </w:r>
      <w:r w:rsidRPr="00366850">
        <w:rPr>
          <w:lang w:val="en-GB"/>
        </w:rPr>
        <w:t xml:space="preserve">development of the </w:t>
      </w:r>
      <w:r w:rsidR="00FA5DDF" w:rsidRPr="00366850">
        <w:rPr>
          <w:lang w:val="en-GB"/>
        </w:rPr>
        <w:t>CSP</w:t>
      </w:r>
      <w:r w:rsidR="00613854" w:rsidRPr="00366850">
        <w:rPr>
          <w:lang w:val="en-GB"/>
        </w:rPr>
        <w:t xml:space="preserve"> 2017-2021</w:t>
      </w:r>
      <w:r w:rsidR="00FA5DDF" w:rsidRPr="00366850">
        <w:rPr>
          <w:lang w:val="en-GB"/>
        </w:rPr>
        <w:t xml:space="preserve"> is an opportunity for WFP </w:t>
      </w:r>
      <w:r w:rsidRPr="00366850">
        <w:rPr>
          <w:lang w:val="en-GB"/>
        </w:rPr>
        <w:t xml:space="preserve">Tanzania </w:t>
      </w:r>
      <w:r w:rsidR="00FA5DDF" w:rsidRPr="00366850">
        <w:rPr>
          <w:lang w:val="en-GB"/>
        </w:rPr>
        <w:t xml:space="preserve">to reposition itself and become a strategic partner for </w:t>
      </w:r>
      <w:r w:rsidR="008E440F" w:rsidRPr="00366850">
        <w:rPr>
          <w:lang w:val="en-GB"/>
        </w:rPr>
        <w:t xml:space="preserve">Tanzania </w:t>
      </w:r>
      <w:r w:rsidR="00FA5DDF" w:rsidRPr="00366850">
        <w:rPr>
          <w:lang w:val="en-GB"/>
        </w:rPr>
        <w:t xml:space="preserve">to achieve the SDGs. </w:t>
      </w:r>
    </w:p>
    <w:p w:rsidR="00541F21" w:rsidRPr="00366850" w:rsidRDefault="00FA5DDF" w:rsidP="00897211">
      <w:pPr>
        <w:spacing w:line="240" w:lineRule="auto"/>
        <w:rPr>
          <w:lang w:val="en-GB"/>
        </w:rPr>
      </w:pPr>
      <w:r w:rsidRPr="00366850">
        <w:rPr>
          <w:lang w:val="en-GB"/>
        </w:rPr>
        <w:t xml:space="preserve">Effective positioning requires communication and advocacy to the government, donors, </w:t>
      </w:r>
      <w:r w:rsidR="005269B8" w:rsidRPr="00366850">
        <w:rPr>
          <w:lang w:val="en-GB"/>
        </w:rPr>
        <w:t>civil society</w:t>
      </w:r>
      <w:r w:rsidR="00613854" w:rsidRPr="00366850">
        <w:rPr>
          <w:lang w:val="en-GB"/>
        </w:rPr>
        <w:t>,</w:t>
      </w:r>
      <w:r w:rsidR="005269B8" w:rsidRPr="00366850">
        <w:rPr>
          <w:lang w:val="en-GB"/>
        </w:rPr>
        <w:t xml:space="preserve"> </w:t>
      </w:r>
      <w:r w:rsidR="00411EC1" w:rsidRPr="00366850">
        <w:rPr>
          <w:lang w:val="en-GB"/>
        </w:rPr>
        <w:t xml:space="preserve">UN agencies </w:t>
      </w:r>
      <w:r w:rsidR="005269B8" w:rsidRPr="00366850">
        <w:rPr>
          <w:lang w:val="en-GB"/>
        </w:rPr>
        <w:t xml:space="preserve">and the </w:t>
      </w:r>
      <w:r w:rsidRPr="00366850">
        <w:rPr>
          <w:lang w:val="en-GB"/>
        </w:rPr>
        <w:t>pri</w:t>
      </w:r>
      <w:r w:rsidR="005269B8" w:rsidRPr="00366850">
        <w:rPr>
          <w:lang w:val="en-GB"/>
        </w:rPr>
        <w:t>vate sector.</w:t>
      </w:r>
      <w:r w:rsidR="003C4562" w:rsidRPr="00366850">
        <w:rPr>
          <w:lang w:val="en-GB"/>
        </w:rPr>
        <w:t xml:space="preserve"> </w:t>
      </w:r>
      <w:r w:rsidR="00D15FE2" w:rsidRPr="00366850">
        <w:rPr>
          <w:lang w:val="en-GB"/>
        </w:rPr>
        <w:t>Engagement with stakeholders on W</w:t>
      </w:r>
      <w:r w:rsidR="001643BB" w:rsidRPr="00366850">
        <w:rPr>
          <w:lang w:val="en-GB"/>
        </w:rPr>
        <w:t xml:space="preserve">FP Tanzania’s CSP began </w:t>
      </w:r>
      <w:r w:rsidR="00386795" w:rsidRPr="00366850">
        <w:rPr>
          <w:lang w:val="en-GB"/>
        </w:rPr>
        <w:t xml:space="preserve">in 2015 </w:t>
      </w:r>
      <w:r w:rsidR="001643BB" w:rsidRPr="00366850">
        <w:rPr>
          <w:lang w:val="en-GB"/>
        </w:rPr>
        <w:t>with a</w:t>
      </w:r>
      <w:r w:rsidR="00D15FE2" w:rsidRPr="00366850">
        <w:rPr>
          <w:lang w:val="en-GB"/>
        </w:rPr>
        <w:t xml:space="preserve"> </w:t>
      </w:r>
      <w:r w:rsidR="00D15FE2" w:rsidRPr="00366850">
        <w:rPr>
          <w:i/>
          <w:lang w:val="en-GB"/>
        </w:rPr>
        <w:t xml:space="preserve">Strategic Review </w:t>
      </w:r>
      <w:r w:rsidR="001643BB" w:rsidRPr="00366850">
        <w:rPr>
          <w:i/>
          <w:lang w:val="en-GB"/>
        </w:rPr>
        <w:t>of Food and Nutrition Security Framework</w:t>
      </w:r>
      <w:r w:rsidR="001643BB" w:rsidRPr="00366850">
        <w:rPr>
          <w:lang w:val="en-GB"/>
        </w:rPr>
        <w:t xml:space="preserve"> in Tanzania </w:t>
      </w:r>
      <w:r w:rsidR="00DC0CE7" w:rsidRPr="00366850">
        <w:rPr>
          <w:lang w:val="en-GB"/>
        </w:rPr>
        <w:t>which</w:t>
      </w:r>
      <w:r w:rsidR="001643BB" w:rsidRPr="00366850">
        <w:rPr>
          <w:lang w:val="en-GB"/>
        </w:rPr>
        <w:t xml:space="preserve"> was </w:t>
      </w:r>
      <w:r w:rsidR="00CB1C66" w:rsidRPr="00366850">
        <w:rPr>
          <w:lang w:val="en-GB"/>
        </w:rPr>
        <w:t>guided by the Prime Minister</w:t>
      </w:r>
      <w:r w:rsidR="0012670A" w:rsidRPr="00366850">
        <w:rPr>
          <w:lang w:val="en-GB"/>
        </w:rPr>
        <w:t>’</w:t>
      </w:r>
      <w:r w:rsidR="00CB1C66" w:rsidRPr="00366850">
        <w:rPr>
          <w:lang w:val="en-GB"/>
        </w:rPr>
        <w:t xml:space="preserve">s </w:t>
      </w:r>
      <w:r w:rsidR="0012670A" w:rsidRPr="00366850">
        <w:rPr>
          <w:lang w:val="en-GB"/>
        </w:rPr>
        <w:t>O</w:t>
      </w:r>
      <w:r w:rsidR="00CB1C66" w:rsidRPr="00366850">
        <w:rPr>
          <w:lang w:val="en-GB"/>
        </w:rPr>
        <w:t xml:space="preserve">ffice and </w:t>
      </w:r>
      <w:r w:rsidR="001643BB" w:rsidRPr="00366850">
        <w:rPr>
          <w:lang w:val="en-GB"/>
        </w:rPr>
        <w:t xml:space="preserve">conducted by a </w:t>
      </w:r>
      <w:r w:rsidR="00DC0CE7" w:rsidRPr="00366850">
        <w:rPr>
          <w:lang w:val="en-GB"/>
        </w:rPr>
        <w:t>national think tank</w:t>
      </w:r>
      <w:r w:rsidR="00CB1C66" w:rsidRPr="00366850">
        <w:rPr>
          <w:lang w:val="en-GB"/>
        </w:rPr>
        <w:t xml:space="preserve">. </w:t>
      </w:r>
      <w:r w:rsidR="00E856DB" w:rsidRPr="00366850">
        <w:rPr>
          <w:lang w:val="en-GB"/>
        </w:rPr>
        <w:t xml:space="preserve"> The review included </w:t>
      </w:r>
      <w:r w:rsidR="00DC0CE7" w:rsidRPr="00366850">
        <w:rPr>
          <w:lang w:val="en-GB"/>
        </w:rPr>
        <w:t xml:space="preserve">consultation with </w:t>
      </w:r>
      <w:r w:rsidR="001643BB" w:rsidRPr="00366850">
        <w:rPr>
          <w:lang w:val="en-GB"/>
        </w:rPr>
        <w:t xml:space="preserve">the </w:t>
      </w:r>
      <w:r w:rsidR="00E856DB" w:rsidRPr="00366850">
        <w:rPr>
          <w:lang w:val="en-GB"/>
        </w:rPr>
        <w:t>G</w:t>
      </w:r>
      <w:r w:rsidR="00DC0CE7" w:rsidRPr="00366850">
        <w:rPr>
          <w:lang w:val="en-GB"/>
        </w:rPr>
        <w:t xml:space="preserve">overnment </w:t>
      </w:r>
      <w:r w:rsidR="00E856DB" w:rsidRPr="00366850">
        <w:rPr>
          <w:lang w:val="en-GB"/>
        </w:rPr>
        <w:t xml:space="preserve">of Tanzania and </w:t>
      </w:r>
      <w:r w:rsidR="00DC0CE7" w:rsidRPr="00366850">
        <w:rPr>
          <w:lang w:val="en-GB"/>
        </w:rPr>
        <w:t>its agencies, development partners, the private sector and</w:t>
      </w:r>
      <w:r w:rsidR="001643BB" w:rsidRPr="00366850">
        <w:rPr>
          <w:lang w:val="en-GB"/>
        </w:rPr>
        <w:t xml:space="preserve"> non-governmental organizations (NGOs). </w:t>
      </w:r>
      <w:r w:rsidR="00E856DB" w:rsidRPr="00366850">
        <w:rPr>
          <w:lang w:val="en-GB"/>
        </w:rPr>
        <w:t xml:space="preserve"> </w:t>
      </w:r>
      <w:r w:rsidR="00386795" w:rsidRPr="00366850">
        <w:rPr>
          <w:lang w:val="en-GB"/>
        </w:rPr>
        <w:t>Th</w:t>
      </w:r>
      <w:r w:rsidR="00E856DB" w:rsidRPr="00366850">
        <w:rPr>
          <w:lang w:val="en-GB"/>
        </w:rPr>
        <w:t xml:space="preserve">ese consultations were accompanied by </w:t>
      </w:r>
      <w:r w:rsidR="00386795" w:rsidRPr="00366850">
        <w:rPr>
          <w:lang w:val="en-GB"/>
        </w:rPr>
        <w:t xml:space="preserve">sector level studies </w:t>
      </w:r>
      <w:r w:rsidR="003C4562" w:rsidRPr="00366850">
        <w:rPr>
          <w:lang w:val="en-GB"/>
        </w:rPr>
        <w:t>in nutrition, social protection</w:t>
      </w:r>
      <w:r w:rsidR="00613854" w:rsidRPr="00366850">
        <w:rPr>
          <w:lang w:val="en-GB"/>
        </w:rPr>
        <w:t xml:space="preserve">, </w:t>
      </w:r>
      <w:r w:rsidR="003C4562" w:rsidRPr="00366850">
        <w:rPr>
          <w:lang w:val="en-GB"/>
        </w:rPr>
        <w:t>agriculture</w:t>
      </w:r>
      <w:r w:rsidR="00613854" w:rsidRPr="00366850">
        <w:rPr>
          <w:lang w:val="en-GB"/>
        </w:rPr>
        <w:t xml:space="preserve"> and gender</w:t>
      </w:r>
      <w:r w:rsidR="003C4562" w:rsidRPr="00366850">
        <w:rPr>
          <w:lang w:val="en-GB"/>
        </w:rPr>
        <w:t xml:space="preserve"> </w:t>
      </w:r>
      <w:r w:rsidR="00CB1C66" w:rsidRPr="00366850">
        <w:rPr>
          <w:lang w:val="en-GB"/>
        </w:rPr>
        <w:t xml:space="preserve">which involved consultations with relevant national </w:t>
      </w:r>
      <w:r w:rsidR="003C4562" w:rsidRPr="00366850">
        <w:rPr>
          <w:lang w:val="en-GB"/>
        </w:rPr>
        <w:t>agencies and donors at the technical level.</w:t>
      </w:r>
      <w:r w:rsidR="00FB2024" w:rsidRPr="00366850">
        <w:rPr>
          <w:lang w:val="en-GB"/>
        </w:rPr>
        <w:t xml:space="preserve"> </w:t>
      </w:r>
    </w:p>
    <w:p w:rsidR="00541F21" w:rsidRPr="00842E6D" w:rsidRDefault="00CB1C66" w:rsidP="00897211">
      <w:pPr>
        <w:spacing w:after="0" w:line="240" w:lineRule="auto"/>
        <w:rPr>
          <w:lang w:val="en-GB"/>
        </w:rPr>
      </w:pPr>
      <w:r w:rsidRPr="00366850">
        <w:rPr>
          <w:lang w:val="en-GB"/>
        </w:rPr>
        <w:t xml:space="preserve">This </w:t>
      </w:r>
      <w:r w:rsidR="0012670A" w:rsidRPr="00366850">
        <w:rPr>
          <w:lang w:val="en-GB"/>
        </w:rPr>
        <w:t xml:space="preserve">Action Plan articulates </w:t>
      </w:r>
      <w:r w:rsidRPr="00366850">
        <w:rPr>
          <w:lang w:val="en-GB"/>
        </w:rPr>
        <w:t>opportunities</w:t>
      </w:r>
      <w:r w:rsidR="00C563F2" w:rsidRPr="00366850">
        <w:rPr>
          <w:lang w:val="en-GB"/>
        </w:rPr>
        <w:t xml:space="preserve"> </w:t>
      </w:r>
      <w:r w:rsidRPr="00366850">
        <w:rPr>
          <w:lang w:val="en-GB"/>
        </w:rPr>
        <w:t xml:space="preserve">for partnership and resource mobilization </w:t>
      </w:r>
      <w:r w:rsidR="003C4562" w:rsidRPr="00366850">
        <w:rPr>
          <w:lang w:val="en-GB"/>
        </w:rPr>
        <w:t>that emerged from these engagements</w:t>
      </w:r>
      <w:r w:rsidRPr="008B1293">
        <w:rPr>
          <w:lang w:val="en-GB"/>
        </w:rPr>
        <w:t xml:space="preserve">. </w:t>
      </w:r>
      <w:r w:rsidR="0012670A" w:rsidRPr="008B1293">
        <w:rPr>
          <w:lang w:val="en-GB"/>
        </w:rPr>
        <w:t xml:space="preserve">The plan was developed through consultation with WFP staff and utilises </w:t>
      </w:r>
      <w:r w:rsidR="00162743" w:rsidRPr="00842E6D">
        <w:rPr>
          <w:lang w:val="en-GB"/>
        </w:rPr>
        <w:t xml:space="preserve">a </w:t>
      </w:r>
      <w:r w:rsidR="00E856DB" w:rsidRPr="00842E6D">
        <w:rPr>
          <w:lang w:val="en-GB"/>
        </w:rPr>
        <w:t xml:space="preserve">partner </w:t>
      </w:r>
      <w:r w:rsidR="0012670A" w:rsidRPr="00842E6D">
        <w:rPr>
          <w:lang w:val="en-GB"/>
        </w:rPr>
        <w:t xml:space="preserve">mapping exercise conducted to identify areas of donor interest in the country (Annex 1). </w:t>
      </w:r>
      <w:r w:rsidR="00E856DB" w:rsidRPr="00842E6D">
        <w:rPr>
          <w:lang w:val="en-GB"/>
        </w:rPr>
        <w:t xml:space="preserve"> </w:t>
      </w:r>
      <w:r w:rsidR="00411EC1" w:rsidRPr="00842E6D">
        <w:rPr>
          <w:lang w:val="en-GB"/>
        </w:rPr>
        <w:t xml:space="preserve">WFP’s four year budget </w:t>
      </w:r>
      <w:r w:rsidR="008676E0" w:rsidRPr="00842E6D">
        <w:rPr>
          <w:lang w:val="en-GB"/>
        </w:rPr>
        <w:t xml:space="preserve">(2017-2020) </w:t>
      </w:r>
      <w:r w:rsidR="00411EC1" w:rsidRPr="00842E6D">
        <w:rPr>
          <w:lang w:val="en-GB"/>
        </w:rPr>
        <w:t xml:space="preserve">for the CSP is US$ </w:t>
      </w:r>
      <w:del w:id="0" w:author="ZOCCHEDDU Tiziana" w:date="2017-04-12T01:11:00Z">
        <w:r w:rsidR="001E5E91" w:rsidDel="004131F8">
          <w:rPr>
            <w:lang w:val="en-GB"/>
          </w:rPr>
          <w:delText>454.8</w:delText>
        </w:r>
      </w:del>
      <w:ins w:id="1" w:author="Tiziana ZOCCHEDDU" w:date="2017-03-17T15:34:00Z">
        <w:del w:id="2" w:author="ZOCCHEDDU Tiziana" w:date="2017-04-12T01:11:00Z">
          <w:r w:rsidR="00607D36" w:rsidDel="004131F8">
            <w:rPr>
              <w:lang w:val="en-GB"/>
            </w:rPr>
            <w:delText>456.3</w:delText>
          </w:r>
        </w:del>
      </w:ins>
      <w:ins w:id="3" w:author="ZOCCHEDDU Tiziana" w:date="2017-04-12T21:25:00Z">
        <w:r w:rsidR="006279A2">
          <w:rPr>
            <w:lang w:val="en-GB"/>
          </w:rPr>
          <w:t>453.9</w:t>
        </w:r>
      </w:ins>
      <w:r w:rsidR="008D50D0" w:rsidRPr="00842E6D">
        <w:rPr>
          <w:lang w:val="en-GB"/>
        </w:rPr>
        <w:t xml:space="preserve"> million</w:t>
      </w:r>
      <w:r w:rsidR="00411EC1" w:rsidRPr="00842E6D">
        <w:rPr>
          <w:lang w:val="en-GB"/>
        </w:rPr>
        <w:t xml:space="preserve">. </w:t>
      </w:r>
    </w:p>
    <w:p w:rsidR="00541F21" w:rsidRPr="00842E6D" w:rsidRDefault="00541F21" w:rsidP="00897211">
      <w:pPr>
        <w:spacing w:after="0" w:line="240" w:lineRule="auto"/>
        <w:rPr>
          <w:lang w:val="en-GB"/>
        </w:rPr>
      </w:pPr>
    </w:p>
    <w:p w:rsidR="00541F21" w:rsidRPr="00842E6D" w:rsidRDefault="00541F21" w:rsidP="00897211">
      <w:pPr>
        <w:spacing w:after="0" w:line="240" w:lineRule="auto"/>
        <w:rPr>
          <w:lang w:val="en-GB"/>
        </w:rPr>
      </w:pPr>
    </w:p>
    <w:p w:rsidR="00541F21" w:rsidRPr="00842E6D" w:rsidRDefault="00875BE9" w:rsidP="00897211">
      <w:pPr>
        <w:pStyle w:val="ListParagraph"/>
        <w:numPr>
          <w:ilvl w:val="0"/>
          <w:numId w:val="6"/>
        </w:numPr>
        <w:spacing w:line="240" w:lineRule="auto"/>
        <w:rPr>
          <w:rFonts w:cs="Arial"/>
          <w:b/>
          <w:caps/>
        </w:rPr>
      </w:pPr>
      <w:r w:rsidRPr="00842E6D">
        <w:rPr>
          <w:rFonts w:cs="Arial"/>
          <w:b/>
          <w:caps/>
        </w:rPr>
        <w:t>Strategic Results, Outcomes and Partnership Actions</w:t>
      </w:r>
    </w:p>
    <w:p w:rsidR="00541F21" w:rsidRPr="00366850" w:rsidRDefault="00CB340D" w:rsidP="00897211">
      <w:pPr>
        <w:spacing w:after="0" w:line="240" w:lineRule="auto"/>
        <w:rPr>
          <w:lang w:val="en-GB"/>
        </w:rPr>
      </w:pPr>
      <w:r w:rsidRPr="00366850">
        <w:rPr>
          <w:lang w:val="en-GB"/>
        </w:rPr>
        <w:t>The CSP is framed around five Strategic Results</w:t>
      </w:r>
      <w:r w:rsidR="00E856DB" w:rsidRPr="00366850">
        <w:rPr>
          <w:lang w:val="en-GB"/>
        </w:rPr>
        <w:t xml:space="preserve">. Specific </w:t>
      </w:r>
      <w:r w:rsidRPr="00366850">
        <w:rPr>
          <w:lang w:val="en-GB"/>
        </w:rPr>
        <w:t xml:space="preserve">partnership </w:t>
      </w:r>
      <w:r w:rsidR="005269B8" w:rsidRPr="00366850">
        <w:rPr>
          <w:lang w:val="en-GB"/>
        </w:rPr>
        <w:t xml:space="preserve">actions </w:t>
      </w:r>
      <w:r w:rsidR="00E856DB" w:rsidRPr="00366850">
        <w:rPr>
          <w:lang w:val="en-GB"/>
        </w:rPr>
        <w:t xml:space="preserve">have been identified for each of </w:t>
      </w:r>
      <w:r w:rsidR="00F767DB" w:rsidRPr="00366850">
        <w:rPr>
          <w:lang w:val="en-GB"/>
        </w:rPr>
        <w:t xml:space="preserve">the </w:t>
      </w:r>
      <w:r w:rsidR="009762AD" w:rsidRPr="00366850">
        <w:rPr>
          <w:lang w:val="en-GB"/>
        </w:rPr>
        <w:t xml:space="preserve">five </w:t>
      </w:r>
      <w:r w:rsidR="005269B8" w:rsidRPr="00366850">
        <w:rPr>
          <w:lang w:val="en-GB"/>
        </w:rPr>
        <w:t>Strategic Result</w:t>
      </w:r>
      <w:r w:rsidR="009762AD" w:rsidRPr="00366850">
        <w:rPr>
          <w:lang w:val="en-GB"/>
        </w:rPr>
        <w:t xml:space="preserve">s. </w:t>
      </w:r>
    </w:p>
    <w:p w:rsidR="00541F21" w:rsidRPr="00366850" w:rsidRDefault="00541F21" w:rsidP="00897211">
      <w:pPr>
        <w:spacing w:after="0" w:line="240" w:lineRule="auto"/>
        <w:rPr>
          <w:lang w:val="en-GB"/>
        </w:rPr>
      </w:pPr>
    </w:p>
    <w:p w:rsidR="00541F21" w:rsidRPr="00366850" w:rsidRDefault="009104A9" w:rsidP="00897211">
      <w:pPr>
        <w:pStyle w:val="Brdtekst"/>
        <w:shd w:val="clear" w:color="auto" w:fill="F2F2F2" w:themeFill="background1" w:themeFillShade="F2"/>
        <w:rPr>
          <w:rFonts w:asciiTheme="minorHAnsi" w:hAnsiTheme="minorHAnsi" w:cs="Arial"/>
          <w:b/>
          <w:bCs/>
          <w:color w:val="auto"/>
          <w:lang w:val="en-GB"/>
        </w:rPr>
      </w:pPr>
      <w:r w:rsidRPr="00366850">
        <w:rPr>
          <w:rFonts w:asciiTheme="minorHAnsi" w:hAnsiTheme="minorHAnsi" w:cs="Arial"/>
          <w:b/>
          <w:bCs/>
          <w:color w:val="auto"/>
          <w:lang w:val="en-GB"/>
        </w:rPr>
        <w:t xml:space="preserve">Strategic Result </w:t>
      </w:r>
      <w:r w:rsidR="000B0819" w:rsidRPr="00366850">
        <w:rPr>
          <w:rFonts w:asciiTheme="minorHAnsi" w:hAnsiTheme="minorHAnsi" w:cs="Arial"/>
          <w:b/>
          <w:bCs/>
          <w:color w:val="auto"/>
          <w:lang w:val="en-GB"/>
        </w:rPr>
        <w:t xml:space="preserve">1: </w:t>
      </w:r>
      <w:r w:rsidR="000B0819" w:rsidRPr="00366850">
        <w:rPr>
          <w:rFonts w:asciiTheme="minorHAnsi" w:hAnsiTheme="minorHAnsi" w:cs="Arial"/>
          <w:color w:val="auto"/>
          <w:lang w:val="en-GB"/>
        </w:rPr>
        <w:t>Access to Food</w:t>
      </w:r>
    </w:p>
    <w:p w:rsidR="00541F21" w:rsidRPr="00366850" w:rsidRDefault="00541F21" w:rsidP="00897211">
      <w:pPr>
        <w:spacing w:after="0" w:line="240" w:lineRule="auto"/>
        <w:rPr>
          <w:rFonts w:cs="Arial"/>
          <w:b/>
          <w:i/>
          <w:lang w:val="en-GB"/>
        </w:rPr>
      </w:pPr>
    </w:p>
    <w:p w:rsidR="00541F21" w:rsidRPr="00842E6D" w:rsidRDefault="00356328" w:rsidP="00897211">
      <w:pPr>
        <w:pStyle w:val="Brdtekst"/>
        <w:rPr>
          <w:rFonts w:asciiTheme="minorHAnsi" w:hAnsiTheme="minorHAnsi" w:cs="Arial"/>
          <w:bCs/>
          <w:color w:val="auto"/>
          <w:lang w:val="en-GB"/>
        </w:rPr>
      </w:pPr>
      <w:r w:rsidRPr="00366850">
        <w:rPr>
          <w:rFonts w:asciiTheme="minorHAnsi" w:hAnsiTheme="minorHAnsi" w:cs="Arial"/>
          <w:b/>
          <w:bCs/>
          <w:color w:val="auto"/>
          <w:u w:color="000000"/>
          <w:lang w:val="en-GB"/>
        </w:rPr>
        <w:t xml:space="preserve">Strategic Outcome: </w:t>
      </w:r>
      <w:r w:rsidR="000B0819" w:rsidRPr="00366850">
        <w:rPr>
          <w:rFonts w:asciiTheme="minorHAnsi" w:hAnsiTheme="minorHAnsi" w:cs="Arial"/>
          <w:bCs/>
          <w:color w:val="auto"/>
          <w:lang w:val="en-GB"/>
        </w:rPr>
        <w:t xml:space="preserve">Refugees and other acutely food insecure people in Tanzania are able to meet their basic food and nutrition </w:t>
      </w:r>
      <w:r w:rsidR="002E555C" w:rsidRPr="008B1293">
        <w:rPr>
          <w:rFonts w:asciiTheme="minorHAnsi" w:hAnsiTheme="minorHAnsi" w:cs="Arial"/>
          <w:bCs/>
          <w:color w:val="auto"/>
          <w:lang w:val="en-GB"/>
        </w:rPr>
        <w:t>requirements in times of crisis.</w:t>
      </w:r>
    </w:p>
    <w:p w:rsidR="00247DD6" w:rsidRPr="00842E6D" w:rsidRDefault="00247DD6" w:rsidP="00897211">
      <w:pPr>
        <w:pStyle w:val="Brdtekst"/>
        <w:rPr>
          <w:rFonts w:asciiTheme="minorHAnsi" w:hAnsiTheme="minorHAnsi" w:cs="Arial"/>
          <w:bCs/>
          <w:color w:val="auto"/>
          <w:lang w:val="en-GB"/>
        </w:rPr>
      </w:pPr>
    </w:p>
    <w:p w:rsidR="00541F21" w:rsidRPr="00366850" w:rsidRDefault="00F56CC8" w:rsidP="00897211">
      <w:pPr>
        <w:pStyle w:val="Brdtekst"/>
        <w:rPr>
          <w:rFonts w:asciiTheme="minorHAnsi" w:hAnsiTheme="minorHAnsi" w:cs="Arial"/>
          <w:b/>
          <w:bCs/>
          <w:color w:val="auto"/>
          <w:lang w:val="en-GB"/>
        </w:rPr>
      </w:pPr>
      <w:r w:rsidRPr="00842E6D">
        <w:rPr>
          <w:rFonts w:asciiTheme="minorHAnsi" w:hAnsiTheme="minorHAnsi" w:cs="Arial"/>
          <w:b/>
          <w:bCs/>
          <w:color w:val="auto"/>
          <w:lang w:val="en-GB"/>
        </w:rPr>
        <w:t xml:space="preserve">Four </w:t>
      </w:r>
      <w:r w:rsidR="007F75D6" w:rsidRPr="00842E6D">
        <w:rPr>
          <w:rFonts w:asciiTheme="minorHAnsi" w:hAnsiTheme="minorHAnsi" w:cs="Arial"/>
          <w:b/>
          <w:bCs/>
          <w:color w:val="auto"/>
          <w:lang w:val="en-GB"/>
        </w:rPr>
        <w:t>Year Cost:</w:t>
      </w:r>
      <w:r w:rsidRPr="00842E6D">
        <w:rPr>
          <w:rFonts w:asciiTheme="minorHAnsi" w:hAnsiTheme="minorHAnsi" w:cs="Arial"/>
          <w:b/>
          <w:bCs/>
          <w:color w:val="auto"/>
          <w:lang w:val="en-GB"/>
        </w:rPr>
        <w:t xml:space="preserve"> US$ </w:t>
      </w:r>
      <w:del w:id="4" w:author="ZOCCHEDDU Tiziana" w:date="2017-04-12T01:11:00Z">
        <w:r w:rsidR="001E5E91" w:rsidDel="004131F8">
          <w:rPr>
            <w:rFonts w:asciiTheme="minorHAnsi" w:hAnsiTheme="minorHAnsi" w:cs="Arial"/>
            <w:b/>
            <w:bCs/>
            <w:color w:val="auto"/>
            <w:lang w:val="en-GB"/>
          </w:rPr>
          <w:delText>393</w:delText>
        </w:r>
        <w:r w:rsidRPr="00366850" w:rsidDel="004131F8">
          <w:rPr>
            <w:rFonts w:asciiTheme="minorHAnsi" w:hAnsiTheme="minorHAnsi" w:cs="Arial"/>
            <w:b/>
            <w:bCs/>
            <w:color w:val="auto"/>
            <w:lang w:val="en-GB"/>
          </w:rPr>
          <w:delText xml:space="preserve"> </w:delText>
        </w:r>
      </w:del>
      <w:ins w:id="5" w:author="Tiziana ZOCCHEDDU" w:date="2017-03-17T15:34:00Z">
        <w:del w:id="6" w:author="ZOCCHEDDU Tiziana" w:date="2017-04-12T01:11:00Z">
          <w:r w:rsidR="00607D36" w:rsidDel="004131F8">
            <w:rPr>
              <w:rFonts w:asciiTheme="minorHAnsi" w:hAnsiTheme="minorHAnsi" w:cs="Arial"/>
              <w:b/>
              <w:bCs/>
              <w:color w:val="auto"/>
              <w:lang w:val="en-GB"/>
            </w:rPr>
            <w:delText>367.1</w:delText>
          </w:r>
        </w:del>
      </w:ins>
      <w:ins w:id="7" w:author="ZOCCHEDDU Tiziana" w:date="2017-04-12T21:25:00Z">
        <w:r w:rsidR="006279A2">
          <w:rPr>
            <w:rFonts w:asciiTheme="minorHAnsi" w:hAnsiTheme="minorHAnsi" w:cs="Arial"/>
            <w:b/>
            <w:bCs/>
            <w:color w:val="auto"/>
            <w:lang w:val="en-GB"/>
          </w:rPr>
          <w:t>388.3</w:t>
        </w:r>
      </w:ins>
      <w:ins w:id="8" w:author="Tiziana ZOCCHEDDU" w:date="2017-03-17T15:34:00Z">
        <w:r w:rsidR="00607D36" w:rsidRPr="00366850">
          <w:rPr>
            <w:rFonts w:asciiTheme="minorHAnsi" w:hAnsiTheme="minorHAnsi" w:cs="Arial"/>
            <w:b/>
            <w:bCs/>
            <w:color w:val="auto"/>
            <w:lang w:val="en-GB"/>
          </w:rPr>
          <w:t xml:space="preserve"> </w:t>
        </w:r>
      </w:ins>
      <w:r w:rsidRPr="00366850">
        <w:rPr>
          <w:rFonts w:asciiTheme="minorHAnsi" w:hAnsiTheme="minorHAnsi" w:cs="Arial"/>
          <w:b/>
          <w:bCs/>
          <w:color w:val="auto"/>
          <w:lang w:val="en-GB"/>
        </w:rPr>
        <w:t>million</w:t>
      </w:r>
    </w:p>
    <w:p w:rsidR="00541F21" w:rsidRPr="00366850" w:rsidRDefault="00541F21" w:rsidP="00897211">
      <w:pPr>
        <w:pStyle w:val="Brdtekst"/>
        <w:rPr>
          <w:rFonts w:asciiTheme="minorHAnsi" w:hAnsiTheme="minorHAnsi" w:cs="Arial"/>
          <w:bCs/>
          <w:color w:val="auto"/>
          <w:lang w:val="en-GB"/>
        </w:rPr>
      </w:pPr>
    </w:p>
    <w:p w:rsidR="00541F21" w:rsidRPr="00366850" w:rsidRDefault="0070562C" w:rsidP="00897211">
      <w:pPr>
        <w:spacing w:after="0" w:line="240" w:lineRule="auto"/>
        <w:rPr>
          <w:rFonts w:cs="Arial"/>
          <w:b/>
          <w:lang w:val="en-GB"/>
        </w:rPr>
      </w:pPr>
      <w:r w:rsidRPr="00366850">
        <w:rPr>
          <w:rFonts w:cs="Arial"/>
          <w:b/>
          <w:lang w:val="en-GB"/>
        </w:rPr>
        <w:t xml:space="preserve">Current </w:t>
      </w:r>
      <w:r w:rsidR="00E856DB" w:rsidRPr="00366850">
        <w:rPr>
          <w:rFonts w:cs="Arial"/>
          <w:b/>
          <w:lang w:val="en-GB"/>
        </w:rPr>
        <w:t xml:space="preserve">Resource </w:t>
      </w:r>
      <w:r w:rsidR="007F7468" w:rsidRPr="00366850">
        <w:rPr>
          <w:rFonts w:cs="Arial"/>
          <w:b/>
          <w:lang w:val="en-GB"/>
        </w:rPr>
        <w:t>Partners:</w:t>
      </w:r>
      <w:r w:rsidR="00EE4A19" w:rsidRPr="00366850">
        <w:rPr>
          <w:rFonts w:cs="Arial"/>
          <w:b/>
          <w:lang w:val="en-GB"/>
        </w:rPr>
        <w:t xml:space="preserve"> </w:t>
      </w:r>
      <w:r w:rsidR="00EE4A19" w:rsidRPr="00366850">
        <w:rPr>
          <w:rFonts w:cs="Arial"/>
          <w:lang w:val="en-GB"/>
        </w:rPr>
        <w:t>Canada, Denmark, E</w:t>
      </w:r>
      <w:r w:rsidR="00943DCF" w:rsidRPr="00366850">
        <w:rPr>
          <w:rFonts w:cs="Arial"/>
          <w:lang w:val="en-GB"/>
        </w:rPr>
        <w:t>uropean Union (E</w:t>
      </w:r>
      <w:r w:rsidR="00C6023F" w:rsidRPr="00366850">
        <w:rPr>
          <w:rFonts w:cs="Arial"/>
          <w:lang w:val="en-GB"/>
        </w:rPr>
        <w:t>U</w:t>
      </w:r>
      <w:r w:rsidR="00943DCF" w:rsidRPr="00366850">
        <w:rPr>
          <w:rFonts w:cs="Arial"/>
          <w:lang w:val="en-GB"/>
        </w:rPr>
        <w:t>)</w:t>
      </w:r>
      <w:r w:rsidR="00EE4A19" w:rsidRPr="00366850">
        <w:rPr>
          <w:rFonts w:cs="Arial"/>
          <w:lang w:val="en-GB"/>
        </w:rPr>
        <w:t xml:space="preserve">, France, Germany, Ireland, </w:t>
      </w:r>
      <w:r w:rsidRPr="00366850">
        <w:rPr>
          <w:rFonts w:cs="Arial"/>
          <w:lang w:val="en-GB"/>
        </w:rPr>
        <w:t xml:space="preserve">Italy, </w:t>
      </w:r>
      <w:r w:rsidR="00EE4A19" w:rsidRPr="00366850">
        <w:rPr>
          <w:rFonts w:cs="Arial"/>
          <w:lang w:val="en-GB"/>
        </w:rPr>
        <w:t xml:space="preserve">Switzerland, </w:t>
      </w:r>
      <w:r w:rsidR="00C6023F" w:rsidRPr="00366850">
        <w:rPr>
          <w:rFonts w:cs="Arial"/>
          <w:lang w:val="en-GB"/>
        </w:rPr>
        <w:t>U</w:t>
      </w:r>
      <w:r w:rsidRPr="00366850">
        <w:rPr>
          <w:rFonts w:cs="Arial"/>
          <w:lang w:val="en-GB"/>
        </w:rPr>
        <w:t>K</w:t>
      </w:r>
      <w:r w:rsidR="00C6023F" w:rsidRPr="00366850">
        <w:rPr>
          <w:rFonts w:cs="Arial"/>
          <w:lang w:val="en-GB"/>
        </w:rPr>
        <w:t xml:space="preserve">, US  </w:t>
      </w:r>
    </w:p>
    <w:p w:rsidR="00E856DB" w:rsidRPr="00366850" w:rsidRDefault="00E856DB" w:rsidP="00897211">
      <w:pPr>
        <w:spacing w:after="0" w:line="240" w:lineRule="auto"/>
        <w:rPr>
          <w:rFonts w:cs="Arial"/>
          <w:b/>
          <w:lang w:val="en-GB"/>
        </w:rPr>
      </w:pPr>
    </w:p>
    <w:p w:rsidR="00541F21" w:rsidRPr="00366850" w:rsidRDefault="003A0E01" w:rsidP="00897211">
      <w:pPr>
        <w:spacing w:after="0" w:line="240" w:lineRule="auto"/>
        <w:rPr>
          <w:rFonts w:cs="Arial"/>
          <w:lang w:val="en-GB"/>
        </w:rPr>
      </w:pPr>
      <w:r w:rsidRPr="00366850">
        <w:rPr>
          <w:rFonts w:cs="Arial"/>
          <w:b/>
          <w:lang w:val="en-GB"/>
        </w:rPr>
        <w:t xml:space="preserve">Future </w:t>
      </w:r>
      <w:r w:rsidR="00272855" w:rsidRPr="00366850">
        <w:rPr>
          <w:rFonts w:cs="Arial"/>
          <w:b/>
          <w:lang w:val="en-GB"/>
        </w:rPr>
        <w:t xml:space="preserve">Prospects: </w:t>
      </w:r>
      <w:r w:rsidR="0070562C" w:rsidRPr="00366850">
        <w:rPr>
          <w:rFonts w:cs="Arial"/>
          <w:lang w:val="en-GB"/>
        </w:rPr>
        <w:t xml:space="preserve">Belgium, Japan, </w:t>
      </w:r>
      <w:r w:rsidR="00EE4A19" w:rsidRPr="00366850">
        <w:rPr>
          <w:rFonts w:cs="Arial"/>
          <w:lang w:val="en-GB"/>
        </w:rPr>
        <w:t>Netherlands, Republic of Korea</w:t>
      </w:r>
      <w:r w:rsidR="0070562C" w:rsidRPr="00366850">
        <w:rPr>
          <w:rFonts w:cs="Arial"/>
          <w:lang w:val="en-GB"/>
        </w:rPr>
        <w:t xml:space="preserve">, </w:t>
      </w:r>
      <w:r w:rsidR="003215D0" w:rsidRPr="00366850">
        <w:rPr>
          <w:rFonts w:cs="Arial"/>
          <w:lang w:val="en-GB"/>
        </w:rPr>
        <w:t xml:space="preserve">Saudi Arabia, </w:t>
      </w:r>
      <w:r w:rsidR="00943DCF" w:rsidRPr="00366850">
        <w:rPr>
          <w:rFonts w:cs="Arial"/>
          <w:lang w:val="en-GB"/>
        </w:rPr>
        <w:t>Sweden</w:t>
      </w:r>
      <w:r w:rsidR="00613854" w:rsidRPr="00366850">
        <w:rPr>
          <w:rFonts w:cs="Arial"/>
          <w:lang w:val="en-GB"/>
        </w:rPr>
        <w:t>.</w:t>
      </w:r>
    </w:p>
    <w:p w:rsidR="00541F21" w:rsidRPr="00366850" w:rsidRDefault="00541F21" w:rsidP="00897211">
      <w:pPr>
        <w:spacing w:after="0" w:line="240" w:lineRule="auto"/>
        <w:rPr>
          <w:rFonts w:cs="Arial"/>
          <w:b/>
          <w:i/>
          <w:lang w:val="en-GB"/>
        </w:rPr>
      </w:pPr>
    </w:p>
    <w:p w:rsidR="00541F21" w:rsidRPr="00366850" w:rsidRDefault="009104A9" w:rsidP="00897211">
      <w:pPr>
        <w:spacing w:after="0" w:line="240" w:lineRule="auto"/>
        <w:rPr>
          <w:rFonts w:cs="Arial"/>
          <w:b/>
          <w:lang w:val="en-GB"/>
        </w:rPr>
      </w:pPr>
      <w:r w:rsidRPr="00366850">
        <w:rPr>
          <w:rFonts w:cs="Arial"/>
          <w:b/>
          <w:lang w:val="en-GB"/>
        </w:rPr>
        <w:t xml:space="preserve">Key Actions </w:t>
      </w:r>
    </w:p>
    <w:p w:rsidR="00541F21" w:rsidRPr="00366850" w:rsidRDefault="001C3351" w:rsidP="00897211">
      <w:pPr>
        <w:pStyle w:val="ListParagraph"/>
        <w:numPr>
          <w:ilvl w:val="0"/>
          <w:numId w:val="29"/>
        </w:numPr>
        <w:spacing w:after="0" w:line="240" w:lineRule="auto"/>
        <w:rPr>
          <w:rFonts w:cs="Arial"/>
        </w:rPr>
      </w:pPr>
      <w:r w:rsidRPr="00366850">
        <w:rPr>
          <w:rFonts w:cs="Arial"/>
        </w:rPr>
        <w:t>Continue engage</w:t>
      </w:r>
      <w:r w:rsidR="00647D28" w:rsidRPr="00366850">
        <w:rPr>
          <w:rFonts w:cs="Arial"/>
        </w:rPr>
        <w:t xml:space="preserve">ment </w:t>
      </w:r>
      <w:r w:rsidRPr="00366850">
        <w:rPr>
          <w:rFonts w:cs="Arial"/>
        </w:rPr>
        <w:t>with traditional dono</w:t>
      </w:r>
      <w:r w:rsidR="00FC5F59" w:rsidRPr="00366850">
        <w:rPr>
          <w:rFonts w:cs="Arial"/>
        </w:rPr>
        <w:t xml:space="preserve">rs </w:t>
      </w:r>
      <w:r w:rsidR="00647D28" w:rsidRPr="00366850">
        <w:rPr>
          <w:rFonts w:cs="Arial"/>
        </w:rPr>
        <w:t xml:space="preserve">who </w:t>
      </w:r>
      <w:r w:rsidR="002615B0" w:rsidRPr="00366850">
        <w:rPr>
          <w:rFonts w:cs="Arial"/>
        </w:rPr>
        <w:t xml:space="preserve">fund </w:t>
      </w:r>
      <w:r w:rsidR="006D0382" w:rsidRPr="00366850">
        <w:rPr>
          <w:rFonts w:cs="Arial"/>
        </w:rPr>
        <w:t xml:space="preserve">WFP’s humanitarian </w:t>
      </w:r>
      <w:r w:rsidR="00E856DB" w:rsidRPr="00366850">
        <w:rPr>
          <w:rFonts w:cs="Arial"/>
        </w:rPr>
        <w:t>portfolio</w:t>
      </w:r>
      <w:r w:rsidR="002615B0" w:rsidRPr="00366850">
        <w:rPr>
          <w:rFonts w:cs="Arial"/>
        </w:rPr>
        <w:t>;</w:t>
      </w:r>
    </w:p>
    <w:p w:rsidR="00541F21" w:rsidRPr="00366850" w:rsidRDefault="00FC5F59" w:rsidP="00897211">
      <w:pPr>
        <w:pStyle w:val="ListParagraph"/>
        <w:numPr>
          <w:ilvl w:val="0"/>
          <w:numId w:val="29"/>
        </w:numPr>
        <w:spacing w:after="0" w:line="240" w:lineRule="auto"/>
        <w:rPr>
          <w:rFonts w:cs="Arial"/>
        </w:rPr>
      </w:pPr>
      <w:r w:rsidRPr="00366850">
        <w:rPr>
          <w:rFonts w:cs="Arial"/>
        </w:rPr>
        <w:t>N</w:t>
      </w:r>
      <w:r w:rsidR="001C3351" w:rsidRPr="00366850">
        <w:rPr>
          <w:rFonts w:cs="Arial"/>
        </w:rPr>
        <w:t>urture relationship</w:t>
      </w:r>
      <w:r w:rsidR="002615B0" w:rsidRPr="00366850">
        <w:rPr>
          <w:rFonts w:cs="Arial"/>
        </w:rPr>
        <w:t>s</w:t>
      </w:r>
      <w:r w:rsidR="001C3351" w:rsidRPr="00366850">
        <w:rPr>
          <w:rFonts w:cs="Arial"/>
        </w:rPr>
        <w:t xml:space="preserve"> with new donors who </w:t>
      </w:r>
      <w:r w:rsidRPr="00366850">
        <w:rPr>
          <w:rFonts w:cs="Arial"/>
        </w:rPr>
        <w:t xml:space="preserve">have </w:t>
      </w:r>
      <w:r w:rsidR="002615B0" w:rsidRPr="00366850">
        <w:rPr>
          <w:rFonts w:cs="Arial"/>
        </w:rPr>
        <w:t xml:space="preserve">recently </w:t>
      </w:r>
      <w:r w:rsidRPr="00366850">
        <w:rPr>
          <w:rFonts w:cs="Arial"/>
        </w:rPr>
        <w:t>come on board</w:t>
      </w:r>
      <w:r w:rsidR="00162743" w:rsidRPr="00366850">
        <w:rPr>
          <w:rFonts w:cs="Arial"/>
        </w:rPr>
        <w:t xml:space="preserve">. This </w:t>
      </w:r>
      <w:r w:rsidR="002615B0" w:rsidRPr="00366850">
        <w:rPr>
          <w:rFonts w:cs="Arial"/>
        </w:rPr>
        <w:t xml:space="preserve">will </w:t>
      </w:r>
      <w:r w:rsidRPr="00366850">
        <w:rPr>
          <w:rFonts w:cs="Arial"/>
        </w:rPr>
        <w:t>diversify the donor portfolio</w:t>
      </w:r>
      <w:r w:rsidR="002615B0" w:rsidRPr="00366850">
        <w:rPr>
          <w:rFonts w:cs="Arial"/>
        </w:rPr>
        <w:t xml:space="preserve"> </w:t>
      </w:r>
      <w:r w:rsidR="00162743" w:rsidRPr="00366850">
        <w:rPr>
          <w:rFonts w:cs="Arial"/>
        </w:rPr>
        <w:t>(</w:t>
      </w:r>
      <w:r w:rsidR="002615B0" w:rsidRPr="00366850">
        <w:rPr>
          <w:rFonts w:cs="Arial"/>
        </w:rPr>
        <w:t xml:space="preserve">In particular, leverage </w:t>
      </w:r>
      <w:r w:rsidR="005837CA" w:rsidRPr="00366850">
        <w:rPr>
          <w:rFonts w:cs="Arial"/>
        </w:rPr>
        <w:t>the good relationshi</w:t>
      </w:r>
      <w:r w:rsidRPr="00366850">
        <w:rPr>
          <w:rFonts w:cs="Arial"/>
        </w:rPr>
        <w:t xml:space="preserve">p with </w:t>
      </w:r>
      <w:r w:rsidR="00C6023F" w:rsidRPr="00366850">
        <w:rPr>
          <w:rFonts w:cs="Arial"/>
        </w:rPr>
        <w:t>the UK Department for International Development (</w:t>
      </w:r>
      <w:r w:rsidRPr="00366850">
        <w:rPr>
          <w:rFonts w:cs="Arial"/>
        </w:rPr>
        <w:t>DFID</w:t>
      </w:r>
      <w:r w:rsidR="00C6023F" w:rsidRPr="00366850">
        <w:rPr>
          <w:rFonts w:cs="Arial"/>
        </w:rPr>
        <w:t>)</w:t>
      </w:r>
      <w:r w:rsidRPr="00366850">
        <w:rPr>
          <w:rFonts w:cs="Arial"/>
        </w:rPr>
        <w:t xml:space="preserve"> to engage new</w:t>
      </w:r>
      <w:r w:rsidR="006D0382" w:rsidRPr="00366850">
        <w:rPr>
          <w:rFonts w:cs="Arial"/>
        </w:rPr>
        <w:t xml:space="preserve"> donors</w:t>
      </w:r>
      <w:r w:rsidR="00162743" w:rsidRPr="00366850">
        <w:rPr>
          <w:rFonts w:cs="Arial"/>
        </w:rPr>
        <w:t>)</w:t>
      </w:r>
      <w:r w:rsidR="002615B0" w:rsidRPr="00366850">
        <w:rPr>
          <w:rFonts w:cs="Arial"/>
        </w:rPr>
        <w:t>;</w:t>
      </w:r>
    </w:p>
    <w:p w:rsidR="00541F21" w:rsidRPr="00366850" w:rsidRDefault="008D557A" w:rsidP="00897211">
      <w:pPr>
        <w:pStyle w:val="ListParagraph"/>
        <w:numPr>
          <w:ilvl w:val="0"/>
          <w:numId w:val="29"/>
        </w:numPr>
        <w:spacing w:after="0" w:line="240" w:lineRule="auto"/>
        <w:rPr>
          <w:rFonts w:cs="Arial"/>
        </w:rPr>
      </w:pPr>
      <w:r w:rsidRPr="00366850">
        <w:rPr>
          <w:rFonts w:cs="Arial"/>
        </w:rPr>
        <w:lastRenderedPageBreak/>
        <w:t>I</w:t>
      </w:r>
      <w:r w:rsidR="00E856DB" w:rsidRPr="00366850">
        <w:rPr>
          <w:rFonts w:cs="Arial"/>
        </w:rPr>
        <w:t xml:space="preserve">dentify opportunities </w:t>
      </w:r>
      <w:r w:rsidR="001C3351" w:rsidRPr="00366850">
        <w:rPr>
          <w:rFonts w:cs="Arial"/>
        </w:rPr>
        <w:t xml:space="preserve">for multi-year </w:t>
      </w:r>
      <w:r w:rsidR="00C30737" w:rsidRPr="00366850">
        <w:rPr>
          <w:rFonts w:cs="Arial"/>
        </w:rPr>
        <w:t>partnerships with donor emphasizing the benefits of being able to plan ahead, given the chr</w:t>
      </w:r>
      <w:r w:rsidR="006D0382" w:rsidRPr="00366850">
        <w:rPr>
          <w:rFonts w:cs="Arial"/>
        </w:rPr>
        <w:t>onic situation of the refugees</w:t>
      </w:r>
      <w:r w:rsidR="002615B0" w:rsidRPr="00366850">
        <w:rPr>
          <w:rFonts w:cs="Arial"/>
        </w:rPr>
        <w:t>;</w:t>
      </w:r>
    </w:p>
    <w:p w:rsidR="00541F21" w:rsidRPr="00366850" w:rsidRDefault="009023EF" w:rsidP="00897211">
      <w:pPr>
        <w:pStyle w:val="ListParagraph"/>
        <w:numPr>
          <w:ilvl w:val="0"/>
          <w:numId w:val="29"/>
        </w:numPr>
        <w:spacing w:after="0" w:line="240" w:lineRule="auto"/>
        <w:rPr>
          <w:rFonts w:cs="Arial"/>
        </w:rPr>
      </w:pPr>
      <w:r w:rsidRPr="00366850">
        <w:rPr>
          <w:rFonts w:cs="Arial"/>
        </w:rPr>
        <w:t>Utilise the introduction of Cash Based Transfers (CBT</w:t>
      </w:r>
      <w:r w:rsidR="002615B0" w:rsidRPr="00366850">
        <w:rPr>
          <w:rFonts w:cs="Arial"/>
        </w:rPr>
        <w:t>s</w:t>
      </w:r>
      <w:r w:rsidRPr="00366850">
        <w:rPr>
          <w:rFonts w:cs="Arial"/>
        </w:rPr>
        <w:t xml:space="preserve">) as an opportunity to </w:t>
      </w:r>
      <w:r w:rsidR="007A4055" w:rsidRPr="00366850">
        <w:rPr>
          <w:rFonts w:cs="Arial"/>
        </w:rPr>
        <w:t xml:space="preserve">sustain </w:t>
      </w:r>
      <w:r w:rsidRPr="00366850">
        <w:rPr>
          <w:rFonts w:cs="Arial"/>
        </w:rPr>
        <w:t xml:space="preserve">interest </w:t>
      </w:r>
      <w:r w:rsidR="005837CA" w:rsidRPr="00366850">
        <w:rPr>
          <w:rFonts w:cs="Arial"/>
        </w:rPr>
        <w:t xml:space="preserve">in WFP among </w:t>
      </w:r>
      <w:r w:rsidRPr="00366850">
        <w:rPr>
          <w:rFonts w:cs="Arial"/>
        </w:rPr>
        <w:t xml:space="preserve">donors </w:t>
      </w:r>
      <w:r w:rsidR="007A4055" w:rsidRPr="00366850">
        <w:rPr>
          <w:rFonts w:cs="Arial"/>
        </w:rPr>
        <w:t>and other stakeholder</w:t>
      </w:r>
      <w:r w:rsidR="006D0382" w:rsidRPr="00366850">
        <w:rPr>
          <w:rFonts w:cs="Arial"/>
        </w:rPr>
        <w:t>s (media)</w:t>
      </w:r>
      <w:r w:rsidR="002615B0" w:rsidRPr="00366850">
        <w:rPr>
          <w:rFonts w:cs="Arial"/>
        </w:rPr>
        <w:t>;</w:t>
      </w:r>
    </w:p>
    <w:p w:rsidR="00541F21" w:rsidRPr="00366850" w:rsidRDefault="00EF3A3E" w:rsidP="00897211">
      <w:pPr>
        <w:pStyle w:val="ListParagraph"/>
        <w:numPr>
          <w:ilvl w:val="0"/>
          <w:numId w:val="29"/>
        </w:numPr>
        <w:spacing w:after="0" w:line="240" w:lineRule="auto"/>
        <w:rPr>
          <w:rFonts w:cs="Arial"/>
        </w:rPr>
      </w:pPr>
      <w:r w:rsidRPr="00366850">
        <w:rPr>
          <w:rFonts w:cs="Arial"/>
        </w:rPr>
        <w:t xml:space="preserve">Explore joint funding opportunities </w:t>
      </w:r>
      <w:r w:rsidR="002615B0" w:rsidRPr="00366850">
        <w:rPr>
          <w:rFonts w:cs="Arial"/>
        </w:rPr>
        <w:t xml:space="preserve">for the refugee operation </w:t>
      </w:r>
      <w:r w:rsidRPr="00366850">
        <w:rPr>
          <w:rFonts w:cs="Arial"/>
        </w:rPr>
        <w:t>with U</w:t>
      </w:r>
      <w:r w:rsidR="002615B0" w:rsidRPr="00366850">
        <w:rPr>
          <w:rFonts w:cs="Arial"/>
        </w:rPr>
        <w:t>nited Nations High Commission for Refugees (UN</w:t>
      </w:r>
      <w:r w:rsidRPr="00366850">
        <w:rPr>
          <w:rFonts w:cs="Arial"/>
        </w:rPr>
        <w:t>HCR</w:t>
      </w:r>
      <w:r w:rsidR="002615B0" w:rsidRPr="00366850">
        <w:rPr>
          <w:rFonts w:cs="Arial"/>
        </w:rPr>
        <w:t>)</w:t>
      </w:r>
      <w:r w:rsidRPr="00366850">
        <w:rPr>
          <w:rFonts w:cs="Arial"/>
        </w:rPr>
        <w:t xml:space="preserve"> and </w:t>
      </w:r>
      <w:r w:rsidR="002615B0" w:rsidRPr="00366850">
        <w:rPr>
          <w:rFonts w:cs="Arial"/>
        </w:rPr>
        <w:t>the International Organisation for Migration (</w:t>
      </w:r>
      <w:r w:rsidRPr="00366850">
        <w:rPr>
          <w:rFonts w:cs="Arial"/>
        </w:rPr>
        <w:t>IOM</w:t>
      </w:r>
      <w:r w:rsidR="002615B0" w:rsidRPr="00366850">
        <w:rPr>
          <w:rFonts w:cs="Arial"/>
        </w:rPr>
        <w:t>)</w:t>
      </w:r>
      <w:r w:rsidR="00963DDD" w:rsidRPr="00366850">
        <w:rPr>
          <w:rFonts w:cs="Arial"/>
        </w:rPr>
        <w:t xml:space="preserve"> under the Region</w:t>
      </w:r>
      <w:r w:rsidR="006D0382" w:rsidRPr="00366850">
        <w:rPr>
          <w:rFonts w:cs="Arial"/>
        </w:rPr>
        <w:t>al Refugee Response Plan (RRRP)</w:t>
      </w:r>
      <w:r w:rsidR="002615B0" w:rsidRPr="00366850">
        <w:rPr>
          <w:rFonts w:cs="Arial"/>
        </w:rPr>
        <w:t>;</w:t>
      </w:r>
    </w:p>
    <w:p w:rsidR="00541F21" w:rsidRPr="00366850" w:rsidRDefault="00D728D3" w:rsidP="00897211">
      <w:pPr>
        <w:pStyle w:val="ListParagraph"/>
        <w:numPr>
          <w:ilvl w:val="0"/>
          <w:numId w:val="29"/>
        </w:numPr>
        <w:spacing w:after="0" w:line="240" w:lineRule="auto"/>
        <w:rPr>
          <w:rFonts w:cs="Arial"/>
        </w:rPr>
      </w:pPr>
      <w:r w:rsidRPr="00366850">
        <w:rPr>
          <w:rFonts w:cs="Arial"/>
        </w:rPr>
        <w:t xml:space="preserve">Engage in policy dialogue, especially with respect to duration solutions. </w:t>
      </w:r>
      <w:r w:rsidR="008F51A7" w:rsidRPr="00366850">
        <w:rPr>
          <w:rFonts w:cs="Arial"/>
        </w:rPr>
        <w:t xml:space="preserve">Market WFP as a key partner for </w:t>
      </w:r>
      <w:r w:rsidR="00D63522" w:rsidRPr="00366850">
        <w:rPr>
          <w:rFonts w:cs="Arial"/>
        </w:rPr>
        <w:t>durable solutions</w:t>
      </w:r>
      <w:r w:rsidR="00887B51" w:rsidRPr="00366850">
        <w:rPr>
          <w:rFonts w:cs="Arial"/>
        </w:rPr>
        <w:t>/settlement approach (</w:t>
      </w:r>
      <w:r w:rsidR="002615B0" w:rsidRPr="00366850">
        <w:rPr>
          <w:rFonts w:cs="Arial"/>
        </w:rPr>
        <w:t xml:space="preserve">e.g. </w:t>
      </w:r>
      <w:r w:rsidR="00887B51" w:rsidRPr="00366850">
        <w:rPr>
          <w:rFonts w:cs="Arial"/>
        </w:rPr>
        <w:t>CBT</w:t>
      </w:r>
      <w:r w:rsidR="002615B0" w:rsidRPr="00366850">
        <w:rPr>
          <w:rFonts w:cs="Arial"/>
        </w:rPr>
        <w:t>, Solutions Alliance</w:t>
      </w:r>
      <w:r w:rsidR="008337AC" w:rsidRPr="00366850">
        <w:rPr>
          <w:rFonts w:cs="Arial"/>
        </w:rPr>
        <w:t>)</w:t>
      </w:r>
      <w:r w:rsidR="002615B0" w:rsidRPr="00366850">
        <w:rPr>
          <w:rFonts w:cs="Arial"/>
        </w:rPr>
        <w:t>;</w:t>
      </w:r>
    </w:p>
    <w:p w:rsidR="00541F21" w:rsidRPr="00366850" w:rsidRDefault="002615B0" w:rsidP="00897211">
      <w:pPr>
        <w:pStyle w:val="ListParagraph"/>
        <w:numPr>
          <w:ilvl w:val="0"/>
          <w:numId w:val="29"/>
        </w:numPr>
        <w:spacing w:before="120" w:after="180" w:line="240" w:lineRule="auto"/>
        <w:rPr>
          <w:iCs/>
        </w:rPr>
      </w:pPr>
      <w:r w:rsidRPr="00366850">
        <w:rPr>
          <w:iCs/>
        </w:rPr>
        <w:t xml:space="preserve">Continue with joint planning of the </w:t>
      </w:r>
      <w:r w:rsidR="00E7182E" w:rsidRPr="00366850">
        <w:rPr>
          <w:iCs/>
        </w:rPr>
        <w:t>refugee</w:t>
      </w:r>
      <w:r w:rsidR="00613854" w:rsidRPr="00366850">
        <w:rPr>
          <w:iCs/>
        </w:rPr>
        <w:t>-</w:t>
      </w:r>
      <w:r w:rsidR="00E7182E" w:rsidRPr="00366850">
        <w:rPr>
          <w:iCs/>
        </w:rPr>
        <w:t>host communities</w:t>
      </w:r>
      <w:r w:rsidR="008337AC" w:rsidRPr="00366850">
        <w:rPr>
          <w:iCs/>
        </w:rPr>
        <w:t xml:space="preserve"> </w:t>
      </w:r>
      <w:r w:rsidR="00647D28" w:rsidRPr="00366850">
        <w:rPr>
          <w:iCs/>
        </w:rPr>
        <w:t xml:space="preserve">project </w:t>
      </w:r>
      <w:r w:rsidR="008337AC" w:rsidRPr="00366850">
        <w:rPr>
          <w:iCs/>
        </w:rPr>
        <w:t xml:space="preserve">in Kigoma region </w:t>
      </w:r>
      <w:r w:rsidR="004D46BF" w:rsidRPr="00366850">
        <w:rPr>
          <w:iCs/>
        </w:rPr>
        <w:t>with UN</w:t>
      </w:r>
      <w:r w:rsidR="00647D28" w:rsidRPr="00366850">
        <w:rPr>
          <w:iCs/>
        </w:rPr>
        <w:t xml:space="preserve"> agencies</w:t>
      </w:r>
      <w:r w:rsidRPr="00366850">
        <w:rPr>
          <w:iCs/>
        </w:rPr>
        <w:t>;</w:t>
      </w:r>
      <w:r w:rsidR="00C057A5" w:rsidRPr="00366850">
        <w:rPr>
          <w:iCs/>
        </w:rPr>
        <w:t xml:space="preserve"> and</w:t>
      </w:r>
    </w:p>
    <w:p w:rsidR="00541F21" w:rsidRPr="00366850" w:rsidRDefault="00D728D3" w:rsidP="00897211">
      <w:pPr>
        <w:pStyle w:val="ListParagraph"/>
        <w:numPr>
          <w:ilvl w:val="0"/>
          <w:numId w:val="29"/>
        </w:numPr>
        <w:spacing w:after="0" w:line="240" w:lineRule="auto"/>
        <w:rPr>
          <w:rFonts w:cs="Arial"/>
        </w:rPr>
      </w:pPr>
      <w:r w:rsidRPr="00366850">
        <w:rPr>
          <w:rFonts w:cs="Arial"/>
        </w:rPr>
        <w:t xml:space="preserve">Continue </w:t>
      </w:r>
      <w:r w:rsidR="006D0382" w:rsidRPr="00366850">
        <w:rPr>
          <w:rFonts w:cs="Arial"/>
        </w:rPr>
        <w:t>engagement with the Government</w:t>
      </w:r>
      <w:r w:rsidRPr="00366850">
        <w:rPr>
          <w:rFonts w:cs="Arial"/>
        </w:rPr>
        <w:t xml:space="preserve"> on operational matters</w:t>
      </w:r>
      <w:r w:rsidR="00C057A5" w:rsidRPr="00366850">
        <w:rPr>
          <w:rFonts w:cs="Arial"/>
        </w:rPr>
        <w:t>.</w:t>
      </w:r>
    </w:p>
    <w:p w:rsidR="00541F21" w:rsidRPr="00366850" w:rsidRDefault="00541F21" w:rsidP="00897211">
      <w:pPr>
        <w:pStyle w:val="ListParagraph"/>
        <w:spacing w:after="0" w:line="240" w:lineRule="auto"/>
        <w:ind w:left="360"/>
        <w:rPr>
          <w:rFonts w:cs="Arial"/>
        </w:rPr>
      </w:pPr>
    </w:p>
    <w:p w:rsidR="008D557A" w:rsidRPr="00366850" w:rsidRDefault="008D557A" w:rsidP="00897211">
      <w:pPr>
        <w:pStyle w:val="ListParagraph"/>
        <w:spacing w:after="0" w:line="240" w:lineRule="auto"/>
        <w:ind w:left="360"/>
        <w:rPr>
          <w:rFonts w:cs="Arial"/>
        </w:rPr>
      </w:pPr>
    </w:p>
    <w:p w:rsidR="00541F21" w:rsidRPr="00366850" w:rsidRDefault="009104A9" w:rsidP="00897211">
      <w:pPr>
        <w:pStyle w:val="Brdtekst"/>
        <w:shd w:val="clear" w:color="auto" w:fill="F2F2F2" w:themeFill="background1" w:themeFillShade="F2"/>
        <w:rPr>
          <w:rFonts w:asciiTheme="minorHAnsi" w:hAnsiTheme="minorHAnsi" w:cs="Arial"/>
          <w:b/>
          <w:bCs/>
          <w:color w:val="auto"/>
          <w:lang w:val="en-GB"/>
        </w:rPr>
      </w:pPr>
      <w:r w:rsidRPr="00366850">
        <w:rPr>
          <w:rFonts w:asciiTheme="minorHAnsi" w:hAnsiTheme="minorHAnsi" w:cs="Arial"/>
          <w:b/>
          <w:bCs/>
          <w:color w:val="auto"/>
          <w:lang w:val="en-GB"/>
        </w:rPr>
        <w:t>Strategic Result 2</w:t>
      </w:r>
      <w:r w:rsidR="000B0819" w:rsidRPr="00366850">
        <w:rPr>
          <w:rFonts w:asciiTheme="minorHAnsi" w:hAnsiTheme="minorHAnsi" w:cs="Arial"/>
          <w:b/>
          <w:bCs/>
          <w:color w:val="auto"/>
          <w:lang w:val="en-GB"/>
        </w:rPr>
        <w:t xml:space="preserve">: </w:t>
      </w:r>
      <w:r w:rsidR="000B0819" w:rsidRPr="00366850">
        <w:rPr>
          <w:rFonts w:asciiTheme="minorHAnsi" w:hAnsiTheme="minorHAnsi" w:cs="Arial"/>
          <w:color w:val="auto"/>
          <w:lang w:val="en-GB"/>
        </w:rPr>
        <w:t xml:space="preserve"> End </w:t>
      </w:r>
      <w:r w:rsidR="00897211" w:rsidRPr="00366850">
        <w:rPr>
          <w:rFonts w:asciiTheme="minorHAnsi" w:hAnsiTheme="minorHAnsi" w:cs="Arial"/>
          <w:color w:val="auto"/>
          <w:lang w:val="en-GB"/>
        </w:rPr>
        <w:t>all forms of m</w:t>
      </w:r>
      <w:r w:rsidR="000B0819" w:rsidRPr="00366850">
        <w:rPr>
          <w:rFonts w:asciiTheme="minorHAnsi" w:hAnsiTheme="minorHAnsi" w:cs="Arial"/>
          <w:color w:val="auto"/>
          <w:lang w:val="en-GB"/>
        </w:rPr>
        <w:t>alnutrition</w:t>
      </w:r>
    </w:p>
    <w:p w:rsidR="00541F21" w:rsidRPr="00366850" w:rsidRDefault="00541F21" w:rsidP="00897211">
      <w:pPr>
        <w:spacing w:after="0" w:line="240" w:lineRule="auto"/>
        <w:rPr>
          <w:rFonts w:cs="Arial"/>
          <w:b/>
          <w:lang w:val="en-GB"/>
        </w:rPr>
      </w:pPr>
    </w:p>
    <w:p w:rsidR="00541F21" w:rsidRPr="00366850" w:rsidRDefault="009104A9" w:rsidP="00897211">
      <w:pPr>
        <w:pStyle w:val="Brdtekst"/>
        <w:rPr>
          <w:rFonts w:asciiTheme="minorHAnsi" w:hAnsiTheme="minorHAnsi" w:cs="Arial"/>
          <w:bCs/>
          <w:color w:val="auto"/>
          <w:u w:val="single" w:color="000000"/>
          <w:lang w:val="en-GB"/>
        </w:rPr>
      </w:pPr>
      <w:r w:rsidRPr="00366850">
        <w:rPr>
          <w:rFonts w:asciiTheme="minorHAnsi" w:hAnsiTheme="minorHAnsi" w:cs="Arial"/>
          <w:b/>
          <w:bCs/>
          <w:color w:val="auto"/>
          <w:u w:color="000000"/>
          <w:lang w:val="en-GB"/>
        </w:rPr>
        <w:t>Strategic Outcome</w:t>
      </w:r>
      <w:r w:rsidR="00A71032" w:rsidRPr="00366850">
        <w:rPr>
          <w:rFonts w:asciiTheme="minorHAnsi" w:hAnsiTheme="minorHAnsi" w:cs="Arial"/>
          <w:b/>
          <w:bCs/>
          <w:color w:val="auto"/>
          <w:u w:color="000000"/>
          <w:lang w:val="en-GB"/>
        </w:rPr>
        <w:t xml:space="preserve">: </w:t>
      </w:r>
      <w:r w:rsidR="000B0819" w:rsidRPr="00366850">
        <w:rPr>
          <w:rFonts w:asciiTheme="minorHAnsi" w:hAnsiTheme="minorHAnsi" w:cs="Arial"/>
          <w:bCs/>
          <w:color w:val="auto"/>
          <w:u w:color="000000"/>
          <w:lang w:val="en-GB"/>
        </w:rPr>
        <w:t xml:space="preserve">Vulnerable populations in prioritized districts have improved nutritional status in line with national targets by 2021. </w:t>
      </w:r>
    </w:p>
    <w:p w:rsidR="00247DD6" w:rsidRPr="00366850" w:rsidRDefault="00247DD6" w:rsidP="00897211">
      <w:pPr>
        <w:spacing w:after="0" w:line="240" w:lineRule="auto"/>
        <w:rPr>
          <w:rFonts w:cs="Arial"/>
          <w:b/>
          <w:lang w:val="en-GB"/>
        </w:rPr>
      </w:pPr>
    </w:p>
    <w:p w:rsidR="00541F21" w:rsidRPr="00366850" w:rsidRDefault="00F56CC8" w:rsidP="00897211">
      <w:pPr>
        <w:pStyle w:val="Brdtekst"/>
        <w:rPr>
          <w:rFonts w:asciiTheme="minorHAnsi" w:hAnsiTheme="minorHAnsi" w:cs="Arial"/>
          <w:b/>
          <w:bCs/>
          <w:color w:val="auto"/>
          <w:lang w:val="en-GB"/>
        </w:rPr>
      </w:pPr>
      <w:r w:rsidRPr="00366850">
        <w:rPr>
          <w:rFonts w:asciiTheme="minorHAnsi" w:hAnsiTheme="minorHAnsi" w:cs="Arial"/>
          <w:b/>
          <w:bCs/>
          <w:color w:val="auto"/>
          <w:lang w:val="en-GB"/>
        </w:rPr>
        <w:t xml:space="preserve">Four </w:t>
      </w:r>
      <w:r w:rsidR="00EC546C" w:rsidRPr="00366850">
        <w:rPr>
          <w:rFonts w:asciiTheme="minorHAnsi" w:hAnsiTheme="minorHAnsi" w:cs="Arial"/>
          <w:b/>
          <w:bCs/>
          <w:color w:val="auto"/>
          <w:lang w:val="en-GB"/>
        </w:rPr>
        <w:t>Year Cost:</w:t>
      </w:r>
      <w:r w:rsidR="00701307" w:rsidRPr="00366850">
        <w:rPr>
          <w:rFonts w:asciiTheme="minorHAnsi" w:hAnsiTheme="minorHAnsi" w:cs="Arial"/>
          <w:b/>
          <w:bCs/>
          <w:color w:val="auto"/>
          <w:lang w:val="en-GB"/>
        </w:rPr>
        <w:t xml:space="preserve"> US$ </w:t>
      </w:r>
      <w:del w:id="9" w:author="ZOCCHEDDU Tiziana" w:date="2017-04-12T01:11:00Z">
        <w:r w:rsidR="00FB0645" w:rsidDel="004131F8">
          <w:rPr>
            <w:rFonts w:asciiTheme="minorHAnsi" w:hAnsiTheme="minorHAnsi" w:cs="Arial"/>
            <w:b/>
            <w:bCs/>
            <w:color w:val="auto"/>
            <w:lang w:val="en-GB"/>
          </w:rPr>
          <w:delText>30.</w:delText>
        </w:r>
        <w:r w:rsidR="001E5E91" w:rsidDel="004131F8">
          <w:rPr>
            <w:rFonts w:asciiTheme="minorHAnsi" w:hAnsiTheme="minorHAnsi" w:cs="Arial"/>
            <w:b/>
            <w:bCs/>
            <w:color w:val="auto"/>
            <w:lang w:val="en-GB"/>
          </w:rPr>
          <w:delText>7</w:delText>
        </w:r>
      </w:del>
      <w:ins w:id="10" w:author="Tiziana ZOCCHEDDU" w:date="2017-03-17T15:35:00Z">
        <w:del w:id="11" w:author="ZOCCHEDDU Tiziana" w:date="2017-04-12T01:11:00Z">
          <w:r w:rsidR="00607D36" w:rsidDel="004131F8">
            <w:rPr>
              <w:rFonts w:asciiTheme="minorHAnsi" w:hAnsiTheme="minorHAnsi" w:cs="Arial"/>
              <w:b/>
              <w:bCs/>
              <w:color w:val="auto"/>
              <w:lang w:val="en-GB"/>
            </w:rPr>
            <w:delText>29.5</w:delText>
          </w:r>
        </w:del>
      </w:ins>
      <w:ins w:id="12" w:author="ZOCCHEDDU Tiziana" w:date="2017-04-12T21:25:00Z">
        <w:r w:rsidR="006279A2">
          <w:rPr>
            <w:rFonts w:asciiTheme="minorHAnsi" w:hAnsiTheme="minorHAnsi" w:cs="Arial"/>
            <w:b/>
            <w:bCs/>
            <w:color w:val="auto"/>
            <w:lang w:val="en-GB"/>
          </w:rPr>
          <w:t>32.</w:t>
        </w:r>
        <w:del w:id="13" w:author="Tiziana ZOCCHEDDU" w:date="2017-04-13T16:29:00Z">
          <w:r w:rsidR="006279A2" w:rsidDel="00B549C5">
            <w:rPr>
              <w:rFonts w:asciiTheme="minorHAnsi" w:hAnsiTheme="minorHAnsi" w:cs="Arial"/>
              <w:b/>
              <w:bCs/>
              <w:color w:val="auto"/>
              <w:lang w:val="en-GB"/>
            </w:rPr>
            <w:delText>8</w:delText>
          </w:r>
        </w:del>
      </w:ins>
      <w:ins w:id="14" w:author="Tiziana ZOCCHEDDU" w:date="2017-04-13T16:29:00Z">
        <w:r w:rsidR="00B549C5">
          <w:rPr>
            <w:rFonts w:asciiTheme="minorHAnsi" w:hAnsiTheme="minorHAnsi" w:cs="Arial"/>
            <w:b/>
            <w:bCs/>
            <w:color w:val="auto"/>
            <w:lang w:val="en-GB"/>
          </w:rPr>
          <w:t>9</w:t>
        </w:r>
      </w:ins>
      <w:bookmarkStart w:id="15" w:name="_GoBack"/>
      <w:bookmarkEnd w:id="15"/>
      <w:r w:rsidR="00701307" w:rsidRPr="00366850">
        <w:rPr>
          <w:rFonts w:asciiTheme="minorHAnsi" w:hAnsiTheme="minorHAnsi" w:cs="Arial"/>
          <w:b/>
          <w:bCs/>
          <w:color w:val="auto"/>
          <w:lang w:val="en-GB"/>
        </w:rPr>
        <w:t xml:space="preserve"> million</w:t>
      </w:r>
    </w:p>
    <w:p w:rsidR="00541F21" w:rsidRPr="00366850" w:rsidRDefault="00541F21" w:rsidP="00897211">
      <w:pPr>
        <w:spacing w:after="0" w:line="240" w:lineRule="auto"/>
        <w:rPr>
          <w:rFonts w:cs="Arial"/>
          <w:b/>
          <w:i/>
          <w:lang w:val="en-GB"/>
        </w:rPr>
      </w:pPr>
    </w:p>
    <w:p w:rsidR="00541F21" w:rsidRPr="00366850" w:rsidRDefault="003A0E01" w:rsidP="00897211">
      <w:pPr>
        <w:spacing w:after="0" w:line="240" w:lineRule="auto"/>
        <w:rPr>
          <w:rFonts w:cs="Arial"/>
          <w:b/>
          <w:lang w:val="en-GB"/>
        </w:rPr>
      </w:pPr>
      <w:r w:rsidRPr="00366850">
        <w:rPr>
          <w:rFonts w:cs="Arial"/>
          <w:b/>
          <w:lang w:val="en-GB"/>
        </w:rPr>
        <w:t xml:space="preserve">Current </w:t>
      </w:r>
      <w:r w:rsidR="00C27E78" w:rsidRPr="00366850">
        <w:rPr>
          <w:rFonts w:cs="Arial"/>
          <w:b/>
          <w:lang w:val="en-GB"/>
        </w:rPr>
        <w:t xml:space="preserve">Partners: </w:t>
      </w:r>
      <w:r w:rsidR="00943DCF" w:rsidRPr="00366850">
        <w:rPr>
          <w:rFonts w:cs="Arial"/>
          <w:lang w:val="en-GB"/>
        </w:rPr>
        <w:t>EU</w:t>
      </w:r>
    </w:p>
    <w:p w:rsidR="008D557A" w:rsidRPr="00366850" w:rsidRDefault="008D557A" w:rsidP="00897211">
      <w:pPr>
        <w:spacing w:after="0" w:line="240" w:lineRule="auto"/>
        <w:rPr>
          <w:rFonts w:cs="Arial"/>
          <w:b/>
          <w:lang w:val="en-GB"/>
        </w:rPr>
      </w:pPr>
    </w:p>
    <w:p w:rsidR="008D557A" w:rsidRPr="00366850" w:rsidRDefault="003A0E01" w:rsidP="00897211">
      <w:pPr>
        <w:spacing w:after="0" w:line="240" w:lineRule="auto"/>
        <w:rPr>
          <w:rFonts w:cs="Arial"/>
          <w:b/>
          <w:lang w:val="en-GB"/>
        </w:rPr>
      </w:pPr>
      <w:r w:rsidRPr="00366850">
        <w:rPr>
          <w:rFonts w:cs="Arial"/>
          <w:b/>
          <w:lang w:val="en-GB"/>
        </w:rPr>
        <w:t xml:space="preserve">Future </w:t>
      </w:r>
      <w:r w:rsidR="00EE4A19" w:rsidRPr="00366850">
        <w:rPr>
          <w:rFonts w:cs="Arial"/>
          <w:b/>
          <w:lang w:val="en-GB"/>
        </w:rPr>
        <w:t>P</w:t>
      </w:r>
      <w:r w:rsidR="009104A9" w:rsidRPr="00366850">
        <w:rPr>
          <w:rFonts w:cs="Arial"/>
          <w:b/>
          <w:lang w:val="en-GB"/>
        </w:rPr>
        <w:t>rospects</w:t>
      </w:r>
      <w:r w:rsidR="00C27E78" w:rsidRPr="00366850">
        <w:rPr>
          <w:rFonts w:cs="Arial"/>
          <w:b/>
          <w:lang w:val="en-GB"/>
        </w:rPr>
        <w:t xml:space="preserve"> for Nutrition</w:t>
      </w:r>
      <w:r w:rsidR="00272855" w:rsidRPr="00366850">
        <w:rPr>
          <w:rFonts w:cs="Arial"/>
          <w:b/>
          <w:lang w:val="en-GB"/>
        </w:rPr>
        <w:t>:</w:t>
      </w:r>
      <w:r w:rsidR="00C27E78" w:rsidRPr="00366850">
        <w:rPr>
          <w:rFonts w:cs="Arial"/>
          <w:b/>
          <w:lang w:val="en-GB"/>
        </w:rPr>
        <w:t xml:space="preserve"> </w:t>
      </w:r>
      <w:r w:rsidR="000C60C4" w:rsidRPr="00366850">
        <w:rPr>
          <w:rFonts w:cs="Arial"/>
          <w:lang w:val="en-GB"/>
        </w:rPr>
        <w:t xml:space="preserve">Bill and Melinda </w:t>
      </w:r>
      <w:r w:rsidR="00D93C1E" w:rsidRPr="00366850">
        <w:rPr>
          <w:rFonts w:cs="Arial"/>
          <w:lang w:val="en-GB"/>
        </w:rPr>
        <w:t xml:space="preserve">Gates Foundation, </w:t>
      </w:r>
      <w:r w:rsidR="006539FB" w:rsidRPr="00366850">
        <w:rPr>
          <w:rFonts w:cs="Arial"/>
          <w:lang w:val="en-GB"/>
        </w:rPr>
        <w:t xml:space="preserve">Canada, </w:t>
      </w:r>
      <w:r w:rsidR="00D93C1E" w:rsidRPr="00366850">
        <w:rPr>
          <w:rFonts w:cs="Arial"/>
          <w:lang w:val="en-GB"/>
        </w:rPr>
        <w:t>C</w:t>
      </w:r>
      <w:r w:rsidR="000C60C4" w:rsidRPr="00366850">
        <w:rPr>
          <w:rFonts w:cs="Arial"/>
          <w:lang w:val="en-GB"/>
        </w:rPr>
        <w:t>hildren’s Investment Fund Foundation (C</w:t>
      </w:r>
      <w:r w:rsidR="00D93C1E" w:rsidRPr="00366850">
        <w:rPr>
          <w:rFonts w:cs="Arial"/>
          <w:lang w:val="en-GB"/>
        </w:rPr>
        <w:t>IFF</w:t>
      </w:r>
      <w:r w:rsidR="000C60C4" w:rsidRPr="00366850">
        <w:rPr>
          <w:rFonts w:cs="Arial"/>
          <w:lang w:val="en-GB"/>
        </w:rPr>
        <w:t>)</w:t>
      </w:r>
      <w:r w:rsidR="00D93C1E" w:rsidRPr="00366850">
        <w:rPr>
          <w:rFonts w:cs="Arial"/>
          <w:lang w:val="en-GB"/>
        </w:rPr>
        <w:t xml:space="preserve">, </w:t>
      </w:r>
      <w:r w:rsidR="00C6023F" w:rsidRPr="00366850">
        <w:rPr>
          <w:rFonts w:cs="Arial"/>
          <w:lang w:val="en-GB"/>
        </w:rPr>
        <w:t>UK</w:t>
      </w:r>
      <w:r w:rsidR="006539FB" w:rsidRPr="00366850">
        <w:rPr>
          <w:rFonts w:cs="Arial"/>
          <w:lang w:val="en-GB"/>
        </w:rPr>
        <w:t xml:space="preserve">, </w:t>
      </w:r>
      <w:r w:rsidR="00C6023F" w:rsidRPr="00366850">
        <w:rPr>
          <w:rFonts w:cs="Arial"/>
          <w:lang w:val="en-GB"/>
        </w:rPr>
        <w:t>Ireland</w:t>
      </w:r>
      <w:r w:rsidR="00D93C1E" w:rsidRPr="00366850">
        <w:rPr>
          <w:rFonts w:cs="Arial"/>
          <w:lang w:val="en-GB"/>
        </w:rPr>
        <w:t>,</w:t>
      </w:r>
      <w:r w:rsidR="00272855" w:rsidRPr="00366850">
        <w:rPr>
          <w:rFonts w:cs="Arial"/>
          <w:lang w:val="en-GB"/>
        </w:rPr>
        <w:t xml:space="preserve"> Germany, </w:t>
      </w:r>
      <w:r w:rsidR="00C6023F" w:rsidRPr="00366850">
        <w:rPr>
          <w:rFonts w:cs="Arial"/>
          <w:lang w:val="en-GB"/>
        </w:rPr>
        <w:t>US</w:t>
      </w:r>
      <w:r w:rsidR="00F03F01" w:rsidRPr="00366850">
        <w:rPr>
          <w:rFonts w:cs="Arial"/>
          <w:lang w:val="en-GB"/>
        </w:rPr>
        <w:t>.</w:t>
      </w:r>
      <w:r w:rsidR="00C6023F" w:rsidRPr="00366850">
        <w:rPr>
          <w:rFonts w:cs="Arial"/>
          <w:lang w:val="en-GB"/>
        </w:rPr>
        <w:t xml:space="preserve"> </w:t>
      </w:r>
    </w:p>
    <w:p w:rsidR="00541F21" w:rsidRPr="00366850" w:rsidRDefault="00C27E78" w:rsidP="00897211">
      <w:pPr>
        <w:spacing w:after="0" w:line="240" w:lineRule="auto"/>
        <w:rPr>
          <w:rFonts w:cs="Arial"/>
          <w:lang w:val="en-GB"/>
        </w:rPr>
      </w:pPr>
      <w:r w:rsidRPr="00366850">
        <w:rPr>
          <w:rFonts w:cs="Arial"/>
          <w:b/>
          <w:lang w:val="en-GB"/>
        </w:rPr>
        <w:t xml:space="preserve">Prospects for </w:t>
      </w:r>
      <w:r w:rsidR="00D93C1E" w:rsidRPr="00366850">
        <w:rPr>
          <w:rFonts w:cs="Arial"/>
          <w:b/>
          <w:lang w:val="en-GB"/>
        </w:rPr>
        <w:t>Cash Based Transfers:</w:t>
      </w:r>
      <w:r w:rsidR="00D93C1E" w:rsidRPr="00366850">
        <w:rPr>
          <w:rFonts w:cs="Arial"/>
          <w:lang w:val="en-GB"/>
        </w:rPr>
        <w:t xml:space="preserve"> Sweden, </w:t>
      </w:r>
      <w:r w:rsidR="00C6023F" w:rsidRPr="00366850">
        <w:rPr>
          <w:rFonts w:cs="Arial"/>
          <w:lang w:val="en-GB"/>
        </w:rPr>
        <w:t>UK</w:t>
      </w:r>
      <w:r w:rsidR="00D93C1E" w:rsidRPr="00366850">
        <w:rPr>
          <w:rFonts w:cs="Arial"/>
          <w:lang w:val="en-GB"/>
        </w:rPr>
        <w:t xml:space="preserve">, </w:t>
      </w:r>
      <w:r w:rsidR="00C6023F" w:rsidRPr="00366850">
        <w:rPr>
          <w:rFonts w:cs="Arial"/>
          <w:lang w:val="en-GB"/>
        </w:rPr>
        <w:t xml:space="preserve">US, </w:t>
      </w:r>
      <w:r w:rsidR="00D93C1E" w:rsidRPr="00366850">
        <w:rPr>
          <w:rFonts w:cs="Arial"/>
          <w:lang w:val="en-GB"/>
        </w:rPr>
        <w:t xml:space="preserve">USAID, World Bank </w:t>
      </w:r>
    </w:p>
    <w:p w:rsidR="00541F21" w:rsidRPr="00366850" w:rsidRDefault="00541F21" w:rsidP="00897211">
      <w:pPr>
        <w:spacing w:after="0" w:line="240" w:lineRule="auto"/>
        <w:rPr>
          <w:rFonts w:cs="Arial"/>
          <w:b/>
          <w:i/>
          <w:lang w:val="en-GB"/>
        </w:rPr>
      </w:pPr>
    </w:p>
    <w:p w:rsidR="00541F21" w:rsidRPr="00366850" w:rsidRDefault="009104A9" w:rsidP="00897211">
      <w:pPr>
        <w:spacing w:after="0" w:line="240" w:lineRule="auto"/>
        <w:rPr>
          <w:rFonts w:cs="Arial"/>
          <w:b/>
          <w:lang w:val="en-GB"/>
        </w:rPr>
      </w:pPr>
      <w:r w:rsidRPr="00366850">
        <w:rPr>
          <w:rFonts w:cs="Arial"/>
          <w:b/>
          <w:lang w:val="en-GB"/>
        </w:rPr>
        <w:t xml:space="preserve">Key Actions </w:t>
      </w:r>
    </w:p>
    <w:p w:rsidR="00541F21" w:rsidRPr="008B1293" w:rsidRDefault="00602C50" w:rsidP="00897211">
      <w:pPr>
        <w:pStyle w:val="ListParagraph"/>
        <w:numPr>
          <w:ilvl w:val="0"/>
          <w:numId w:val="30"/>
        </w:numPr>
        <w:spacing w:after="180" w:line="240" w:lineRule="auto"/>
        <w:rPr>
          <w:rFonts w:cs="Arial"/>
        </w:rPr>
      </w:pPr>
      <w:r w:rsidRPr="00366850">
        <w:rPr>
          <w:rFonts w:cs="Arial"/>
        </w:rPr>
        <w:t>Strengthen WFP’s voice in policy d</w:t>
      </w:r>
      <w:r w:rsidR="00C82227" w:rsidRPr="00366850">
        <w:rPr>
          <w:rFonts w:cs="Arial"/>
        </w:rPr>
        <w:t xml:space="preserve">ialogue and other advocacy forums with evidence-based nutrition information from </w:t>
      </w:r>
      <w:r w:rsidR="007D672A" w:rsidRPr="008B1293">
        <w:rPr>
          <w:rFonts w:cs="Arial"/>
        </w:rPr>
        <w:t xml:space="preserve">‘Fill the Nutrient Gap’ </w:t>
      </w:r>
      <w:r w:rsidR="00613854" w:rsidRPr="008B1293">
        <w:rPr>
          <w:rFonts w:cs="Arial"/>
        </w:rPr>
        <w:t xml:space="preserve">and other </w:t>
      </w:r>
      <w:r w:rsidR="00C82227" w:rsidRPr="008B1293">
        <w:rPr>
          <w:rFonts w:cs="Arial"/>
        </w:rPr>
        <w:t>stud</w:t>
      </w:r>
      <w:r w:rsidR="00613854" w:rsidRPr="008B1293">
        <w:rPr>
          <w:rFonts w:cs="Arial"/>
        </w:rPr>
        <w:t>ies</w:t>
      </w:r>
      <w:r w:rsidR="00C82227" w:rsidRPr="008B1293">
        <w:rPr>
          <w:rFonts w:cs="Arial"/>
        </w:rPr>
        <w:t>;</w:t>
      </w:r>
    </w:p>
    <w:p w:rsidR="00541F21" w:rsidRPr="008B1293" w:rsidRDefault="00897211" w:rsidP="00897211">
      <w:pPr>
        <w:pStyle w:val="ListParagraph"/>
        <w:numPr>
          <w:ilvl w:val="0"/>
          <w:numId w:val="30"/>
        </w:numPr>
        <w:spacing w:after="180" w:line="240" w:lineRule="auto"/>
        <w:rPr>
          <w:rFonts w:cs="Arial"/>
        </w:rPr>
      </w:pPr>
      <w:r w:rsidRPr="008B1293">
        <w:rPr>
          <w:rFonts w:cs="Arial"/>
        </w:rPr>
        <w:t>S</w:t>
      </w:r>
      <w:r w:rsidR="00613854" w:rsidRPr="008B1293">
        <w:rPr>
          <w:rFonts w:cs="Arial"/>
        </w:rPr>
        <w:t>trengthen</w:t>
      </w:r>
      <w:r w:rsidR="00F85009" w:rsidRPr="008B1293">
        <w:rPr>
          <w:rFonts w:cs="Arial"/>
        </w:rPr>
        <w:t xml:space="preserve"> a presence in the nutrition information management space</w:t>
      </w:r>
      <w:r w:rsidR="00C82227" w:rsidRPr="008B1293">
        <w:rPr>
          <w:rFonts w:cs="Arial"/>
        </w:rPr>
        <w:t>;</w:t>
      </w:r>
    </w:p>
    <w:p w:rsidR="00541F21" w:rsidRPr="008B1293" w:rsidRDefault="00C82227" w:rsidP="00897211">
      <w:pPr>
        <w:pStyle w:val="ListParagraph"/>
        <w:numPr>
          <w:ilvl w:val="0"/>
          <w:numId w:val="30"/>
        </w:numPr>
        <w:spacing w:after="180" w:line="240" w:lineRule="auto"/>
        <w:rPr>
          <w:rFonts w:cs="Arial"/>
        </w:rPr>
      </w:pPr>
      <w:r w:rsidRPr="008B1293">
        <w:rPr>
          <w:rFonts w:cs="Arial"/>
        </w:rPr>
        <w:t>I</w:t>
      </w:r>
      <w:r w:rsidR="007D672A" w:rsidRPr="008B1293">
        <w:rPr>
          <w:rFonts w:cs="Arial"/>
        </w:rPr>
        <w:t>llustrate WFP’s compar</w:t>
      </w:r>
      <w:r w:rsidR="005970A4" w:rsidRPr="008B1293">
        <w:rPr>
          <w:rFonts w:cs="Arial"/>
        </w:rPr>
        <w:t>ative advantage to operationaliz</w:t>
      </w:r>
      <w:r w:rsidR="007D672A" w:rsidRPr="008B1293">
        <w:rPr>
          <w:rFonts w:cs="Arial"/>
        </w:rPr>
        <w:t>e large</w:t>
      </w:r>
      <w:r w:rsidR="004B5A3A" w:rsidRPr="008B1293">
        <w:rPr>
          <w:rFonts w:cs="Arial"/>
        </w:rPr>
        <w:t>-scale food-based interventions (</w:t>
      </w:r>
      <w:r w:rsidR="00BC3EFB" w:rsidRPr="008B1293">
        <w:rPr>
          <w:rFonts w:cs="Arial"/>
        </w:rPr>
        <w:t>f</w:t>
      </w:r>
      <w:r w:rsidR="007D672A" w:rsidRPr="008B1293">
        <w:rPr>
          <w:rFonts w:cs="Arial"/>
        </w:rPr>
        <w:t>or donors interested in WFP’s operational role in nutrition</w:t>
      </w:r>
      <w:r w:rsidR="004B5A3A" w:rsidRPr="008B1293">
        <w:rPr>
          <w:rFonts w:cs="Arial"/>
        </w:rPr>
        <w:t>)</w:t>
      </w:r>
      <w:r w:rsidRPr="008B1293">
        <w:rPr>
          <w:rFonts w:cs="Arial"/>
        </w:rPr>
        <w:t xml:space="preserve"> by leveraging the Mother</w:t>
      </w:r>
      <w:r w:rsidR="00897211" w:rsidRPr="008B1293">
        <w:rPr>
          <w:rFonts w:cs="Arial"/>
        </w:rPr>
        <w:t xml:space="preserve"> </w:t>
      </w:r>
      <w:r w:rsidR="00613854" w:rsidRPr="008B1293">
        <w:rPr>
          <w:rFonts w:cs="Arial"/>
        </w:rPr>
        <w:t xml:space="preserve">and </w:t>
      </w:r>
      <w:r w:rsidRPr="008B1293">
        <w:rPr>
          <w:rFonts w:cs="Arial"/>
        </w:rPr>
        <w:t xml:space="preserve">Child Health and Nutrition (MCHN) programme; </w:t>
      </w:r>
    </w:p>
    <w:p w:rsidR="00A90212" w:rsidRPr="008B1293" w:rsidRDefault="00C82227" w:rsidP="00A90212">
      <w:pPr>
        <w:pStyle w:val="ListParagraph"/>
        <w:numPr>
          <w:ilvl w:val="0"/>
          <w:numId w:val="30"/>
        </w:numPr>
        <w:spacing w:after="180" w:line="240" w:lineRule="auto"/>
        <w:rPr>
          <w:rFonts w:cs="Arial"/>
        </w:rPr>
      </w:pPr>
      <w:r w:rsidRPr="008B1293">
        <w:rPr>
          <w:rFonts w:cs="Arial"/>
        </w:rPr>
        <w:t xml:space="preserve">Use </w:t>
      </w:r>
      <w:r w:rsidR="00613854" w:rsidRPr="008B1293">
        <w:rPr>
          <w:rFonts w:cs="Arial"/>
        </w:rPr>
        <w:t xml:space="preserve">the </w:t>
      </w:r>
      <w:r w:rsidR="007D672A" w:rsidRPr="008B1293">
        <w:rPr>
          <w:rFonts w:cs="Arial"/>
        </w:rPr>
        <w:t>EU</w:t>
      </w:r>
      <w:r w:rsidR="00613854" w:rsidRPr="008B1293">
        <w:rPr>
          <w:rFonts w:cs="Arial"/>
        </w:rPr>
        <w:t>-funded</w:t>
      </w:r>
      <w:r w:rsidR="007D672A" w:rsidRPr="008B1293">
        <w:rPr>
          <w:rFonts w:cs="Arial"/>
        </w:rPr>
        <w:t xml:space="preserve"> Nutrition</w:t>
      </w:r>
      <w:r w:rsidR="00613854" w:rsidRPr="008B1293">
        <w:rPr>
          <w:rFonts w:cs="Arial"/>
        </w:rPr>
        <w:t>-Agriculture</w:t>
      </w:r>
      <w:r w:rsidR="007D672A" w:rsidRPr="008B1293">
        <w:rPr>
          <w:rFonts w:cs="Arial"/>
        </w:rPr>
        <w:t xml:space="preserve"> Project to interest </w:t>
      </w:r>
      <w:r w:rsidRPr="008B1293">
        <w:rPr>
          <w:rFonts w:cs="Arial"/>
        </w:rPr>
        <w:t xml:space="preserve">other </w:t>
      </w:r>
      <w:r w:rsidR="007D672A" w:rsidRPr="008B1293">
        <w:rPr>
          <w:rFonts w:cs="Arial"/>
        </w:rPr>
        <w:t xml:space="preserve">donors, particularly European </w:t>
      </w:r>
      <w:r w:rsidR="00613854" w:rsidRPr="008B1293">
        <w:rPr>
          <w:rFonts w:cs="Arial"/>
        </w:rPr>
        <w:t xml:space="preserve">ones, </w:t>
      </w:r>
      <w:r w:rsidR="007D672A" w:rsidRPr="008B1293">
        <w:rPr>
          <w:rFonts w:cs="Arial"/>
        </w:rPr>
        <w:t xml:space="preserve">to </w:t>
      </w:r>
      <w:r w:rsidRPr="008B1293">
        <w:rPr>
          <w:rFonts w:cs="Arial"/>
        </w:rPr>
        <w:t xml:space="preserve">help close </w:t>
      </w:r>
      <w:r w:rsidR="007D672A" w:rsidRPr="008B1293">
        <w:rPr>
          <w:rFonts w:cs="Arial"/>
        </w:rPr>
        <w:t>t</w:t>
      </w:r>
      <w:r w:rsidRPr="008B1293">
        <w:rPr>
          <w:rFonts w:cs="Arial"/>
        </w:rPr>
        <w:t>he funding gap in this project;</w:t>
      </w:r>
    </w:p>
    <w:p w:rsidR="00541F21" w:rsidRPr="008B1293" w:rsidRDefault="007D672A" w:rsidP="00A90212">
      <w:pPr>
        <w:pStyle w:val="ListParagraph"/>
        <w:numPr>
          <w:ilvl w:val="0"/>
          <w:numId w:val="30"/>
        </w:numPr>
        <w:spacing w:after="180" w:line="240" w:lineRule="auto"/>
        <w:rPr>
          <w:rFonts w:cs="Arial"/>
        </w:rPr>
      </w:pPr>
      <w:r w:rsidRPr="008B1293">
        <w:rPr>
          <w:rFonts w:cs="Arial"/>
        </w:rPr>
        <w:t>Adv</w:t>
      </w:r>
      <w:r w:rsidR="00887B51" w:rsidRPr="008B1293">
        <w:rPr>
          <w:rFonts w:cs="Arial"/>
        </w:rPr>
        <w:t xml:space="preserve">ocate to donors </w:t>
      </w:r>
      <w:r w:rsidR="00771C8D" w:rsidRPr="008B1293">
        <w:rPr>
          <w:rFonts w:cs="Arial"/>
        </w:rPr>
        <w:t xml:space="preserve">that </w:t>
      </w:r>
      <w:r w:rsidR="00887B51" w:rsidRPr="008B1293">
        <w:rPr>
          <w:rFonts w:cs="Arial"/>
        </w:rPr>
        <w:t xml:space="preserve">in the new CSP, nutrition </w:t>
      </w:r>
      <w:r w:rsidRPr="008B1293">
        <w:rPr>
          <w:rFonts w:cs="Arial"/>
        </w:rPr>
        <w:t xml:space="preserve">cuts across all </w:t>
      </w:r>
      <w:r w:rsidR="00613854" w:rsidRPr="008B1293">
        <w:rPr>
          <w:rFonts w:cs="Arial"/>
        </w:rPr>
        <w:t xml:space="preserve">the </w:t>
      </w:r>
      <w:r w:rsidRPr="008B1293">
        <w:rPr>
          <w:rFonts w:cs="Arial"/>
        </w:rPr>
        <w:t>progra</w:t>
      </w:r>
      <w:r w:rsidR="006D0382" w:rsidRPr="008B1293">
        <w:rPr>
          <w:rFonts w:cs="Arial"/>
        </w:rPr>
        <w:t>mme areas</w:t>
      </w:r>
      <w:r w:rsidR="00613854" w:rsidRPr="008B1293">
        <w:rPr>
          <w:rFonts w:cs="Arial"/>
        </w:rPr>
        <w:t xml:space="preserve"> and advocate for support to nutrition-sensitive initiatives</w:t>
      </w:r>
      <w:r w:rsidR="00C82227" w:rsidRPr="008B1293">
        <w:rPr>
          <w:rFonts w:cs="Arial"/>
        </w:rPr>
        <w:t>;</w:t>
      </w:r>
    </w:p>
    <w:p w:rsidR="00541F21" w:rsidRPr="008B1293" w:rsidRDefault="007D672A">
      <w:pPr>
        <w:pStyle w:val="ListParagraph"/>
        <w:numPr>
          <w:ilvl w:val="0"/>
          <w:numId w:val="30"/>
        </w:numPr>
        <w:spacing w:after="180" w:line="240" w:lineRule="auto"/>
        <w:jc w:val="both"/>
        <w:rPr>
          <w:rFonts w:cs="Arial"/>
        </w:rPr>
      </w:pPr>
      <w:r w:rsidRPr="008B1293">
        <w:rPr>
          <w:rFonts w:cs="Arial"/>
        </w:rPr>
        <w:t xml:space="preserve">Explore joint funding </w:t>
      </w:r>
      <w:r w:rsidR="00C82227" w:rsidRPr="008B1293">
        <w:rPr>
          <w:rFonts w:cs="Arial"/>
        </w:rPr>
        <w:t xml:space="preserve">opportunities </w:t>
      </w:r>
      <w:r w:rsidRPr="008B1293">
        <w:rPr>
          <w:rFonts w:cs="Arial"/>
        </w:rPr>
        <w:t>with UNICEF</w:t>
      </w:r>
      <w:r w:rsidR="00C82227" w:rsidRPr="008B1293">
        <w:rPr>
          <w:rFonts w:cs="Arial"/>
        </w:rPr>
        <w:t xml:space="preserve"> through </w:t>
      </w:r>
      <w:r w:rsidRPr="008B1293">
        <w:rPr>
          <w:rFonts w:cs="Arial"/>
        </w:rPr>
        <w:t>CIFF</w:t>
      </w:r>
      <w:r w:rsidR="00C82227" w:rsidRPr="008B1293">
        <w:rPr>
          <w:rFonts w:cs="Arial"/>
        </w:rPr>
        <w:t>;</w:t>
      </w:r>
      <w:r w:rsidR="00CF746F" w:rsidRPr="008B1293">
        <w:rPr>
          <w:rFonts w:cs="Arial"/>
        </w:rPr>
        <w:t xml:space="preserve"> and</w:t>
      </w:r>
    </w:p>
    <w:p w:rsidR="00541F21" w:rsidRPr="008B1293" w:rsidRDefault="00C82227" w:rsidP="00AE0FF1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cs="Arial"/>
          <w:b/>
        </w:rPr>
      </w:pPr>
      <w:r w:rsidRPr="008B1293">
        <w:rPr>
          <w:rFonts w:cs="Arial"/>
        </w:rPr>
        <w:t xml:space="preserve">Identify </w:t>
      </w:r>
      <w:r w:rsidR="00F85009" w:rsidRPr="008B1293">
        <w:rPr>
          <w:rFonts w:cs="Arial"/>
        </w:rPr>
        <w:t>innovation opportunities in V</w:t>
      </w:r>
      <w:r w:rsidR="00771C8D" w:rsidRPr="008B1293">
        <w:rPr>
          <w:rFonts w:cs="Arial"/>
        </w:rPr>
        <w:t xml:space="preserve">ulnerability </w:t>
      </w:r>
      <w:r w:rsidR="00F85009" w:rsidRPr="008B1293">
        <w:rPr>
          <w:rFonts w:cs="Arial"/>
        </w:rPr>
        <w:t>A</w:t>
      </w:r>
      <w:r w:rsidR="00771C8D" w:rsidRPr="008B1293">
        <w:rPr>
          <w:rFonts w:cs="Arial"/>
        </w:rPr>
        <w:t xml:space="preserve">ssessment </w:t>
      </w:r>
      <w:r w:rsidR="00F85009" w:rsidRPr="008B1293">
        <w:rPr>
          <w:rFonts w:cs="Arial"/>
        </w:rPr>
        <w:t>M</w:t>
      </w:r>
      <w:r w:rsidR="00771C8D" w:rsidRPr="008B1293">
        <w:rPr>
          <w:rFonts w:cs="Arial"/>
        </w:rPr>
        <w:t>apping (VAM)</w:t>
      </w:r>
      <w:r w:rsidR="00F85009" w:rsidRPr="008B1293">
        <w:rPr>
          <w:rFonts w:cs="Arial"/>
        </w:rPr>
        <w:t>, SCOPE, adaptive programming, etc</w:t>
      </w:r>
      <w:r w:rsidR="00BC3EFB" w:rsidRPr="008B1293">
        <w:rPr>
          <w:rFonts w:cs="Arial"/>
        </w:rPr>
        <w:t>.</w:t>
      </w:r>
      <w:r w:rsidR="00AE0FF1" w:rsidRPr="008B1293">
        <w:rPr>
          <w:rFonts w:cs="Arial"/>
          <w:b/>
        </w:rPr>
        <w:t xml:space="preserve"> </w:t>
      </w:r>
    </w:p>
    <w:p w:rsidR="00F40456" w:rsidRPr="008B1293" w:rsidRDefault="00F40456" w:rsidP="00F40456">
      <w:pPr>
        <w:pStyle w:val="ListParagraph"/>
        <w:spacing w:after="0" w:line="240" w:lineRule="auto"/>
        <w:ind w:left="360"/>
        <w:jc w:val="both"/>
        <w:rPr>
          <w:rFonts w:cs="Arial"/>
          <w:b/>
        </w:rPr>
      </w:pPr>
    </w:p>
    <w:p w:rsidR="008D557A" w:rsidRPr="008B1293" w:rsidRDefault="008D557A" w:rsidP="00F40456">
      <w:pPr>
        <w:pStyle w:val="ListParagraph"/>
        <w:spacing w:after="0" w:line="240" w:lineRule="auto"/>
        <w:ind w:left="360"/>
        <w:jc w:val="both"/>
        <w:rPr>
          <w:rFonts w:cs="Arial"/>
          <w:b/>
        </w:rPr>
      </w:pPr>
    </w:p>
    <w:p w:rsidR="00541F21" w:rsidRPr="00366850" w:rsidRDefault="009104A9">
      <w:pPr>
        <w:pStyle w:val="Brdtekst"/>
        <w:shd w:val="clear" w:color="auto" w:fill="F2F2F2" w:themeFill="background1" w:themeFillShade="F2"/>
        <w:jc w:val="both"/>
        <w:rPr>
          <w:rFonts w:asciiTheme="minorHAnsi" w:hAnsiTheme="minorHAnsi" w:cs="Arial"/>
          <w:b/>
          <w:bCs/>
          <w:color w:val="auto"/>
          <w:lang w:val="en-GB"/>
        </w:rPr>
      </w:pPr>
      <w:r w:rsidRPr="008B1293">
        <w:rPr>
          <w:rFonts w:asciiTheme="minorHAnsi" w:hAnsiTheme="minorHAnsi" w:cs="Arial"/>
          <w:b/>
          <w:bCs/>
          <w:color w:val="auto"/>
          <w:lang w:val="en-GB"/>
        </w:rPr>
        <w:t xml:space="preserve">Strategic Result </w:t>
      </w:r>
      <w:r w:rsidR="000B0819" w:rsidRPr="008B1293">
        <w:rPr>
          <w:rFonts w:asciiTheme="minorHAnsi" w:hAnsiTheme="minorHAnsi" w:cs="Arial"/>
          <w:b/>
          <w:bCs/>
          <w:color w:val="auto"/>
          <w:lang w:val="en-GB"/>
        </w:rPr>
        <w:t xml:space="preserve">3: </w:t>
      </w:r>
      <w:r w:rsidR="000B0819" w:rsidRPr="008B1293">
        <w:rPr>
          <w:rFonts w:asciiTheme="minorHAnsi" w:hAnsiTheme="minorHAnsi" w:cs="Arial"/>
          <w:color w:val="auto"/>
        </w:rPr>
        <w:t>Smallholder productivity</w:t>
      </w:r>
    </w:p>
    <w:p w:rsidR="00541F21" w:rsidRPr="008B1293" w:rsidRDefault="00541F21">
      <w:pPr>
        <w:spacing w:after="0" w:line="240" w:lineRule="auto"/>
        <w:jc w:val="both"/>
        <w:rPr>
          <w:rFonts w:cs="Arial"/>
          <w:b/>
          <w:i/>
          <w:lang w:val="en-GB"/>
        </w:rPr>
      </w:pPr>
    </w:p>
    <w:p w:rsidR="00247DD6" w:rsidRPr="008B1293" w:rsidRDefault="009104A9" w:rsidP="00247DD6">
      <w:pPr>
        <w:spacing w:after="0" w:line="240" w:lineRule="auto"/>
        <w:jc w:val="both"/>
        <w:rPr>
          <w:rFonts w:cs="Arial"/>
          <w:lang w:val="en-GB"/>
        </w:rPr>
      </w:pPr>
      <w:r w:rsidRPr="00366850">
        <w:rPr>
          <w:rFonts w:cs="Arial"/>
          <w:b/>
          <w:bCs/>
          <w:u w:color="000000"/>
          <w:lang w:val="en-GB"/>
        </w:rPr>
        <w:t>Strategic Outcome</w:t>
      </w:r>
      <w:r w:rsidR="00A71032" w:rsidRPr="00366850">
        <w:rPr>
          <w:rFonts w:cs="Arial"/>
          <w:b/>
          <w:bCs/>
          <w:u w:color="000000"/>
          <w:lang w:val="en-GB"/>
        </w:rPr>
        <w:t xml:space="preserve">: </w:t>
      </w:r>
      <w:r w:rsidR="00247DD6" w:rsidRPr="00366850">
        <w:rPr>
          <w:rFonts w:cs="Arial"/>
          <w:bCs/>
          <w:u w:color="000000"/>
          <w:lang w:val="en-GB"/>
        </w:rPr>
        <w:t>Targeted smallholders in prioritized districts will have increased access to agricultural markets by 2030.</w:t>
      </w:r>
    </w:p>
    <w:p w:rsidR="00247DD6" w:rsidRPr="008B1293" w:rsidRDefault="00247DD6">
      <w:pPr>
        <w:pStyle w:val="Brdtekst"/>
        <w:jc w:val="both"/>
        <w:rPr>
          <w:rFonts w:cs="Arial"/>
          <w:b/>
          <w:lang w:val="en-GB"/>
        </w:rPr>
      </w:pPr>
    </w:p>
    <w:p w:rsidR="00541F21" w:rsidRPr="008B1293" w:rsidRDefault="00F56CC8">
      <w:pPr>
        <w:pStyle w:val="Brdtekst"/>
        <w:jc w:val="both"/>
        <w:rPr>
          <w:rFonts w:asciiTheme="minorHAnsi" w:hAnsiTheme="minorHAnsi" w:cs="Arial"/>
          <w:b/>
          <w:bCs/>
          <w:color w:val="auto"/>
          <w:lang w:val="en-GB"/>
        </w:rPr>
      </w:pPr>
      <w:r w:rsidRPr="00366850">
        <w:rPr>
          <w:rFonts w:asciiTheme="minorHAnsi" w:hAnsiTheme="minorHAnsi" w:cs="Arial"/>
          <w:b/>
          <w:bCs/>
          <w:color w:val="auto"/>
          <w:lang w:val="en-GB"/>
        </w:rPr>
        <w:lastRenderedPageBreak/>
        <w:t>Four</w:t>
      </w:r>
      <w:r w:rsidR="00AE0FF1" w:rsidRPr="00366850">
        <w:rPr>
          <w:rFonts w:asciiTheme="minorHAnsi" w:hAnsiTheme="minorHAnsi" w:cs="Arial"/>
          <w:b/>
          <w:bCs/>
          <w:color w:val="auto"/>
          <w:lang w:val="en-GB"/>
        </w:rPr>
        <w:t xml:space="preserve"> Year Cost: </w:t>
      </w:r>
      <w:r w:rsidR="00AE0FF1" w:rsidRPr="008B1293">
        <w:rPr>
          <w:rFonts w:asciiTheme="minorHAnsi" w:hAnsiTheme="minorHAnsi" w:cs="Arial"/>
          <w:b/>
          <w:bCs/>
          <w:color w:val="auto"/>
          <w:lang w:val="en-GB"/>
        </w:rPr>
        <w:t xml:space="preserve">US$ </w:t>
      </w:r>
      <w:del w:id="16" w:author="ZOCCHEDDU Tiziana" w:date="2017-04-12T01:12:00Z">
        <w:r w:rsidR="00FB0645" w:rsidDel="004131F8">
          <w:rPr>
            <w:rFonts w:asciiTheme="minorHAnsi" w:hAnsiTheme="minorHAnsi" w:cs="Arial"/>
            <w:b/>
            <w:bCs/>
            <w:color w:val="auto"/>
            <w:lang w:val="en-GB"/>
          </w:rPr>
          <w:delText>21.1</w:delText>
        </w:r>
      </w:del>
      <w:ins w:id="17" w:author="Tiziana ZOCCHEDDU" w:date="2017-03-17T15:35:00Z">
        <w:del w:id="18" w:author="ZOCCHEDDU Tiziana" w:date="2017-04-12T01:12:00Z">
          <w:r w:rsidR="00607D36" w:rsidDel="004131F8">
            <w:rPr>
              <w:rFonts w:asciiTheme="minorHAnsi" w:hAnsiTheme="minorHAnsi" w:cs="Arial"/>
              <w:b/>
              <w:bCs/>
              <w:color w:val="auto"/>
              <w:lang w:val="en-GB"/>
            </w:rPr>
            <w:delText>20.3</w:delText>
          </w:r>
        </w:del>
      </w:ins>
      <w:ins w:id="19" w:author="ZOCCHEDDU Tiziana" w:date="2017-04-12T21:26:00Z">
        <w:r w:rsidR="006279A2">
          <w:rPr>
            <w:rFonts w:asciiTheme="minorHAnsi" w:hAnsiTheme="minorHAnsi" w:cs="Arial"/>
            <w:b/>
            <w:bCs/>
            <w:color w:val="auto"/>
            <w:lang w:val="en-GB"/>
          </w:rPr>
          <w:t>21.4</w:t>
        </w:r>
      </w:ins>
      <w:r w:rsidR="002F0D0E" w:rsidRPr="008B1293">
        <w:rPr>
          <w:rFonts w:asciiTheme="minorHAnsi" w:hAnsiTheme="minorHAnsi" w:cs="Arial"/>
          <w:b/>
          <w:bCs/>
          <w:color w:val="auto"/>
          <w:lang w:val="en-GB"/>
        </w:rPr>
        <w:t xml:space="preserve"> </w:t>
      </w:r>
      <w:r w:rsidR="00AE0FF1" w:rsidRPr="008B1293">
        <w:rPr>
          <w:rFonts w:asciiTheme="minorHAnsi" w:hAnsiTheme="minorHAnsi" w:cs="Arial"/>
          <w:b/>
          <w:bCs/>
          <w:color w:val="auto"/>
          <w:lang w:val="en-GB"/>
        </w:rPr>
        <w:t>million</w:t>
      </w:r>
    </w:p>
    <w:p w:rsidR="00541F21" w:rsidRPr="008B1293" w:rsidRDefault="00541F21">
      <w:pPr>
        <w:spacing w:after="0" w:line="240" w:lineRule="auto"/>
        <w:jc w:val="both"/>
        <w:rPr>
          <w:rFonts w:cs="Arial"/>
          <w:b/>
          <w:lang w:val="en-GB"/>
        </w:rPr>
      </w:pPr>
    </w:p>
    <w:p w:rsidR="00541F21" w:rsidRPr="008B1293" w:rsidRDefault="003A0E01">
      <w:pPr>
        <w:spacing w:after="0" w:line="240" w:lineRule="auto"/>
        <w:jc w:val="both"/>
        <w:rPr>
          <w:rFonts w:cs="Arial"/>
          <w:b/>
          <w:lang w:val="en-GB"/>
        </w:rPr>
      </w:pPr>
      <w:r w:rsidRPr="008B1293">
        <w:rPr>
          <w:rFonts w:cs="Arial"/>
          <w:b/>
          <w:lang w:val="en-GB"/>
        </w:rPr>
        <w:t xml:space="preserve">Current </w:t>
      </w:r>
      <w:r w:rsidR="009104A9" w:rsidRPr="008B1293">
        <w:rPr>
          <w:rFonts w:cs="Arial"/>
          <w:b/>
          <w:lang w:val="en-GB"/>
        </w:rPr>
        <w:t>Partners</w:t>
      </w:r>
      <w:r w:rsidR="00EE4A19" w:rsidRPr="008B1293">
        <w:rPr>
          <w:rFonts w:cs="Arial"/>
          <w:b/>
          <w:lang w:val="en-GB"/>
        </w:rPr>
        <w:t>:</w:t>
      </w:r>
      <w:r w:rsidR="00DE7D4E" w:rsidRPr="008B1293">
        <w:rPr>
          <w:rFonts w:cs="Arial"/>
          <w:b/>
          <w:lang w:val="en-GB"/>
        </w:rPr>
        <w:t xml:space="preserve"> </w:t>
      </w:r>
      <w:r w:rsidR="00DE7D4E" w:rsidRPr="008B1293">
        <w:rPr>
          <w:rFonts w:cs="Arial"/>
          <w:bCs/>
          <w:lang w:val="en-GB"/>
        </w:rPr>
        <w:t>Rockefeller</w:t>
      </w:r>
      <w:r w:rsidR="003A2205" w:rsidRPr="008B1293">
        <w:rPr>
          <w:rFonts w:cs="Arial"/>
          <w:bCs/>
          <w:lang w:val="en-GB"/>
        </w:rPr>
        <w:t>,</w:t>
      </w:r>
      <w:r w:rsidR="003D5280" w:rsidRPr="008B1293">
        <w:rPr>
          <w:rFonts w:cs="Arial"/>
          <w:bCs/>
          <w:lang w:val="en-GB"/>
        </w:rPr>
        <w:t xml:space="preserve"> </w:t>
      </w:r>
      <w:r w:rsidR="00C6023F" w:rsidRPr="008B1293">
        <w:rPr>
          <w:rFonts w:cs="Arial"/>
          <w:bCs/>
          <w:lang w:val="en-GB"/>
        </w:rPr>
        <w:t>UK (</w:t>
      </w:r>
      <w:r w:rsidR="003D5280" w:rsidRPr="008B1293">
        <w:rPr>
          <w:rFonts w:cs="Arial"/>
          <w:bCs/>
          <w:lang w:val="en-GB"/>
        </w:rPr>
        <w:t xml:space="preserve">DFID Food Trade </w:t>
      </w:r>
      <w:r w:rsidR="00C6023F" w:rsidRPr="008B1293">
        <w:rPr>
          <w:rFonts w:cs="Arial"/>
          <w:bCs/>
          <w:lang w:val="en-GB"/>
        </w:rPr>
        <w:t>Prog</w:t>
      </w:r>
      <w:r w:rsidR="00C35413" w:rsidRPr="008B1293">
        <w:rPr>
          <w:rFonts w:cs="Arial"/>
          <w:bCs/>
          <w:lang w:val="en-GB"/>
        </w:rPr>
        <w:t>r</w:t>
      </w:r>
      <w:r w:rsidR="00C6023F" w:rsidRPr="008B1293">
        <w:rPr>
          <w:rFonts w:cs="Arial"/>
          <w:bCs/>
          <w:lang w:val="en-GB"/>
        </w:rPr>
        <w:t>amme)</w:t>
      </w:r>
    </w:p>
    <w:p w:rsidR="008D557A" w:rsidRPr="008B1293" w:rsidRDefault="008D557A">
      <w:pPr>
        <w:spacing w:after="0" w:line="240" w:lineRule="auto"/>
        <w:jc w:val="both"/>
        <w:rPr>
          <w:rFonts w:cs="Arial"/>
          <w:b/>
          <w:lang w:val="en-GB"/>
        </w:rPr>
      </w:pPr>
    </w:p>
    <w:p w:rsidR="00541F21" w:rsidRPr="008B1293" w:rsidRDefault="003A0E01">
      <w:pPr>
        <w:spacing w:after="0" w:line="240" w:lineRule="auto"/>
        <w:jc w:val="both"/>
        <w:rPr>
          <w:rFonts w:cs="Arial"/>
          <w:bCs/>
          <w:u w:val="single"/>
          <w:lang w:val="en-GB"/>
        </w:rPr>
      </w:pPr>
      <w:r w:rsidRPr="008B1293">
        <w:rPr>
          <w:rFonts w:cs="Arial"/>
          <w:b/>
          <w:lang w:val="en-GB"/>
        </w:rPr>
        <w:t xml:space="preserve">Future </w:t>
      </w:r>
      <w:r w:rsidR="009104A9" w:rsidRPr="008B1293">
        <w:rPr>
          <w:rFonts w:cs="Arial"/>
          <w:b/>
          <w:lang w:val="en-GB"/>
        </w:rPr>
        <w:t>Prospects</w:t>
      </w:r>
      <w:r w:rsidR="00272855" w:rsidRPr="008B1293">
        <w:rPr>
          <w:rFonts w:cs="Arial"/>
          <w:b/>
          <w:lang w:val="en-GB"/>
        </w:rPr>
        <w:t xml:space="preserve">: </w:t>
      </w:r>
      <w:r w:rsidR="007C1724" w:rsidRPr="008B1293">
        <w:rPr>
          <w:rFonts w:cs="Arial"/>
          <w:bCs/>
          <w:lang w:val="en-GB"/>
        </w:rPr>
        <w:t>African Development Bank</w:t>
      </w:r>
      <w:r w:rsidR="00DE7D4E" w:rsidRPr="008B1293">
        <w:rPr>
          <w:rFonts w:cs="Arial"/>
          <w:bCs/>
          <w:lang w:val="en-GB"/>
        </w:rPr>
        <w:t xml:space="preserve">, </w:t>
      </w:r>
      <w:r w:rsidR="007F2CB9" w:rsidRPr="008B1293">
        <w:rPr>
          <w:rFonts w:cs="Arial"/>
          <w:bCs/>
          <w:lang w:val="en-GB"/>
        </w:rPr>
        <w:t xml:space="preserve">Agricultural Markets Development and Access to Financial Services (AMDT), </w:t>
      </w:r>
      <w:r w:rsidR="007C1724" w:rsidRPr="008B1293">
        <w:rPr>
          <w:rFonts w:cs="Arial"/>
          <w:bCs/>
          <w:lang w:val="en-GB"/>
        </w:rPr>
        <w:t xml:space="preserve">Belgium, </w:t>
      </w:r>
      <w:r w:rsidR="00DE7D4E" w:rsidRPr="008B1293">
        <w:rPr>
          <w:rFonts w:cs="Arial"/>
          <w:bCs/>
          <w:lang w:val="en-GB"/>
        </w:rPr>
        <w:t xml:space="preserve">Bill and Melinda </w:t>
      </w:r>
      <w:r w:rsidR="007C1724" w:rsidRPr="008B1293">
        <w:rPr>
          <w:rFonts w:cs="Arial"/>
          <w:bCs/>
          <w:lang w:val="en-GB"/>
        </w:rPr>
        <w:t xml:space="preserve">Gates Foundation, Canada, China, </w:t>
      </w:r>
      <w:r w:rsidR="00C35413" w:rsidRPr="008B1293">
        <w:rPr>
          <w:rFonts w:cs="Arial"/>
          <w:bCs/>
          <w:lang w:val="en-GB"/>
        </w:rPr>
        <w:t xml:space="preserve">Denmark </w:t>
      </w:r>
      <w:r w:rsidR="007C1724" w:rsidRPr="008B1293">
        <w:rPr>
          <w:rFonts w:cs="Arial"/>
          <w:bCs/>
          <w:lang w:val="en-GB"/>
        </w:rPr>
        <w:t xml:space="preserve">, </w:t>
      </w:r>
      <w:r w:rsidR="00F77413" w:rsidRPr="008B1293">
        <w:rPr>
          <w:rFonts w:cs="Arial"/>
          <w:bCs/>
          <w:lang w:val="en-GB"/>
        </w:rPr>
        <w:t>EU</w:t>
      </w:r>
      <w:r w:rsidR="00DE7D4E" w:rsidRPr="008B1293">
        <w:rPr>
          <w:rFonts w:cs="Arial"/>
          <w:bCs/>
          <w:lang w:val="en-GB"/>
        </w:rPr>
        <w:t xml:space="preserve">, Finland, Germany, </w:t>
      </w:r>
      <w:r w:rsidR="00C35413" w:rsidRPr="008B1293">
        <w:rPr>
          <w:rFonts w:cs="Arial"/>
          <w:bCs/>
          <w:lang w:val="en-GB"/>
        </w:rPr>
        <w:t xml:space="preserve">Ireland, </w:t>
      </w:r>
      <w:r w:rsidR="007C1724" w:rsidRPr="008B1293">
        <w:rPr>
          <w:rFonts w:cs="Arial"/>
          <w:bCs/>
          <w:lang w:val="en-GB"/>
        </w:rPr>
        <w:t>, J</w:t>
      </w:r>
      <w:r w:rsidR="003A2205" w:rsidRPr="008B1293">
        <w:rPr>
          <w:rFonts w:cs="Arial"/>
          <w:bCs/>
          <w:lang w:val="en-GB"/>
        </w:rPr>
        <w:t>apan</w:t>
      </w:r>
      <w:r w:rsidR="006C51FA" w:rsidRPr="008B1293">
        <w:rPr>
          <w:rFonts w:cs="Arial"/>
          <w:bCs/>
          <w:lang w:val="en-GB"/>
        </w:rPr>
        <w:t xml:space="preserve">, </w:t>
      </w:r>
      <w:r w:rsidR="007C1724" w:rsidRPr="008B1293">
        <w:rPr>
          <w:rFonts w:cs="Arial"/>
          <w:bCs/>
          <w:lang w:val="en-GB"/>
        </w:rPr>
        <w:t xml:space="preserve"> Norway, Sweden, </w:t>
      </w:r>
      <w:r w:rsidR="006C51FA" w:rsidRPr="008B1293">
        <w:rPr>
          <w:rFonts w:cs="Arial"/>
          <w:bCs/>
          <w:lang w:val="en-GB"/>
        </w:rPr>
        <w:t xml:space="preserve">Switzerland, </w:t>
      </w:r>
      <w:r w:rsidR="00FB4639" w:rsidRPr="008B1293">
        <w:rPr>
          <w:rFonts w:cs="Arial"/>
          <w:bCs/>
          <w:lang w:val="en-GB"/>
        </w:rPr>
        <w:t xml:space="preserve"> </w:t>
      </w:r>
      <w:r w:rsidR="006C51FA" w:rsidRPr="008B1293">
        <w:rPr>
          <w:rFonts w:cs="Arial"/>
          <w:bCs/>
          <w:lang w:val="en-GB"/>
        </w:rPr>
        <w:t>UK,</w:t>
      </w:r>
      <w:r w:rsidR="00DE7D4E" w:rsidRPr="008B1293">
        <w:rPr>
          <w:rFonts w:cs="Arial"/>
          <w:bCs/>
          <w:lang w:val="en-GB"/>
        </w:rPr>
        <w:t xml:space="preserve">DFID, US, </w:t>
      </w:r>
      <w:r w:rsidR="005D4EFF" w:rsidRPr="008B1293">
        <w:rPr>
          <w:rFonts w:cs="Arial"/>
          <w:bCs/>
          <w:lang w:val="en-GB"/>
        </w:rPr>
        <w:t>I</w:t>
      </w:r>
      <w:r w:rsidR="006C51FA" w:rsidRPr="008B1293">
        <w:rPr>
          <w:rFonts w:cs="Arial"/>
          <w:bCs/>
          <w:lang w:val="en-GB"/>
        </w:rPr>
        <w:t>nternational Fund for Agricultural Development (I</w:t>
      </w:r>
      <w:r w:rsidR="005D4EFF" w:rsidRPr="008B1293">
        <w:rPr>
          <w:rFonts w:cs="Arial"/>
          <w:bCs/>
          <w:lang w:val="en-GB"/>
        </w:rPr>
        <w:t>FAD</w:t>
      </w:r>
      <w:r w:rsidR="006C51FA" w:rsidRPr="008B1293">
        <w:rPr>
          <w:rFonts w:cs="Arial"/>
          <w:bCs/>
          <w:lang w:val="en-GB"/>
        </w:rPr>
        <w:t>),</w:t>
      </w:r>
      <w:r w:rsidR="005D4EFF" w:rsidRPr="008B1293">
        <w:rPr>
          <w:rFonts w:cs="Arial"/>
          <w:bCs/>
          <w:lang w:val="en-GB"/>
        </w:rPr>
        <w:t xml:space="preserve"> </w:t>
      </w:r>
      <w:r w:rsidR="00DE7D4E" w:rsidRPr="008B1293">
        <w:rPr>
          <w:rFonts w:cs="Arial"/>
          <w:bCs/>
          <w:lang w:val="en-GB"/>
        </w:rPr>
        <w:t>World Bank</w:t>
      </w:r>
      <w:r w:rsidR="001614E5" w:rsidRPr="008B1293">
        <w:rPr>
          <w:rFonts w:cs="Arial"/>
          <w:bCs/>
          <w:lang w:val="en-GB"/>
        </w:rPr>
        <w:t>.</w:t>
      </w:r>
      <w:r w:rsidR="005D4EFF" w:rsidRPr="008B1293">
        <w:rPr>
          <w:rFonts w:ascii="Calibri" w:hAnsi="Calibri" w:cs="Calibri"/>
          <w:color w:val="191919"/>
          <w:sz w:val="30"/>
          <w:szCs w:val="30"/>
          <w:lang w:val="en-GB"/>
        </w:rPr>
        <w:t xml:space="preserve"> </w:t>
      </w:r>
    </w:p>
    <w:p w:rsidR="008D557A" w:rsidRPr="008B1293" w:rsidRDefault="008D557A">
      <w:pPr>
        <w:spacing w:after="0" w:line="240" w:lineRule="auto"/>
        <w:jc w:val="both"/>
        <w:rPr>
          <w:rFonts w:cs="Arial"/>
          <w:b/>
          <w:lang w:val="en-GB"/>
        </w:rPr>
      </w:pPr>
    </w:p>
    <w:p w:rsidR="00541F21" w:rsidRPr="008B1293" w:rsidRDefault="009104A9">
      <w:pPr>
        <w:spacing w:after="0" w:line="240" w:lineRule="auto"/>
        <w:jc w:val="both"/>
        <w:rPr>
          <w:rFonts w:cs="Arial"/>
          <w:bCs/>
          <w:u w:val="single"/>
          <w:lang w:val="en-GB"/>
        </w:rPr>
      </w:pPr>
      <w:r w:rsidRPr="008B1293">
        <w:rPr>
          <w:rFonts w:cs="Arial"/>
          <w:b/>
          <w:lang w:val="en-GB"/>
        </w:rPr>
        <w:t xml:space="preserve">Key Actions </w:t>
      </w:r>
    </w:p>
    <w:p w:rsidR="00541F21" w:rsidRPr="008B1293" w:rsidRDefault="00E218E0">
      <w:pPr>
        <w:pStyle w:val="ListParagraph"/>
        <w:numPr>
          <w:ilvl w:val="0"/>
          <w:numId w:val="31"/>
        </w:numPr>
        <w:spacing w:after="0" w:line="240" w:lineRule="auto"/>
        <w:contextualSpacing w:val="0"/>
        <w:jc w:val="both"/>
      </w:pPr>
      <w:r w:rsidRPr="00366850">
        <w:t xml:space="preserve">Develop joint strategy with </w:t>
      </w:r>
      <w:r w:rsidR="00FB4639" w:rsidRPr="00366850">
        <w:t>Agricultural Marke</w:t>
      </w:r>
      <w:r w:rsidR="00FB4639" w:rsidRPr="008B1293">
        <w:t>ts Development Trust (AMDT)</w:t>
      </w:r>
      <w:r w:rsidRPr="008B1293">
        <w:t xml:space="preserve"> for </w:t>
      </w:r>
      <w:r w:rsidR="00613854" w:rsidRPr="008B1293">
        <w:t xml:space="preserve">maize value chain </w:t>
      </w:r>
      <w:r w:rsidRPr="008B1293">
        <w:t>work;</w:t>
      </w:r>
      <w:r w:rsidRPr="008B1293">
        <w:rPr>
          <w:rFonts w:ascii="Calibri" w:hAnsi="Calibri"/>
          <w:color w:val="1F497D"/>
          <w:sz w:val="17"/>
          <w:szCs w:val="17"/>
          <w:shd w:val="clear" w:color="auto" w:fill="FFFFFF"/>
        </w:rPr>
        <w:t> </w:t>
      </w:r>
    </w:p>
    <w:p w:rsidR="00541F21" w:rsidRPr="008B1293" w:rsidRDefault="00657B66">
      <w:pPr>
        <w:pStyle w:val="ListParagraph"/>
        <w:numPr>
          <w:ilvl w:val="0"/>
          <w:numId w:val="31"/>
        </w:numPr>
        <w:spacing w:after="0" w:line="240" w:lineRule="auto"/>
        <w:contextualSpacing w:val="0"/>
        <w:jc w:val="both"/>
      </w:pPr>
      <w:r w:rsidRPr="008B1293">
        <w:t xml:space="preserve">Continue engagement </w:t>
      </w:r>
      <w:r w:rsidR="007D672A" w:rsidRPr="008B1293">
        <w:t>with USAID</w:t>
      </w:r>
      <w:r w:rsidRPr="008B1293">
        <w:t>’s</w:t>
      </w:r>
      <w:r w:rsidR="007D672A" w:rsidRPr="008B1293">
        <w:t xml:space="preserve"> Feed the Future </w:t>
      </w:r>
      <w:r w:rsidR="00A90212" w:rsidRPr="008B1293">
        <w:t xml:space="preserve">programme and </w:t>
      </w:r>
      <w:r w:rsidR="00FB4639" w:rsidRPr="008B1293">
        <w:t>identify opportunities for collaboration;</w:t>
      </w:r>
    </w:p>
    <w:p w:rsidR="00541F21" w:rsidRPr="008B1293" w:rsidRDefault="007D672A">
      <w:pPr>
        <w:pStyle w:val="ListParagraph"/>
        <w:numPr>
          <w:ilvl w:val="0"/>
          <w:numId w:val="31"/>
        </w:numPr>
        <w:spacing w:after="0" w:line="240" w:lineRule="auto"/>
        <w:contextualSpacing w:val="0"/>
        <w:jc w:val="both"/>
      </w:pPr>
      <w:r w:rsidRPr="008B1293">
        <w:t>Engage</w:t>
      </w:r>
      <w:r w:rsidR="00FB4639" w:rsidRPr="008B1293">
        <w:t xml:space="preserve"> </w:t>
      </w:r>
      <w:r w:rsidRPr="008B1293">
        <w:t>Rockefeller on Yield Wise Project on post-harvest loss and market access program</w:t>
      </w:r>
      <w:r w:rsidR="006D0382" w:rsidRPr="008B1293">
        <w:t>me</w:t>
      </w:r>
      <w:r w:rsidR="00E218E0" w:rsidRPr="008B1293">
        <w:t>;</w:t>
      </w:r>
    </w:p>
    <w:p w:rsidR="00541F21" w:rsidRPr="008B1293" w:rsidRDefault="007D672A">
      <w:pPr>
        <w:pStyle w:val="ListParagraph"/>
        <w:numPr>
          <w:ilvl w:val="0"/>
          <w:numId w:val="31"/>
        </w:numPr>
        <w:spacing w:after="0" w:line="240" w:lineRule="auto"/>
        <w:contextualSpacing w:val="0"/>
        <w:jc w:val="both"/>
      </w:pPr>
      <w:r w:rsidRPr="008B1293">
        <w:t xml:space="preserve">Strengthen partnership with </w:t>
      </w:r>
      <w:r w:rsidR="00FB4639" w:rsidRPr="008B1293">
        <w:t>Alliance for a Green Revolution in Africa (</w:t>
      </w:r>
      <w:r w:rsidRPr="008B1293">
        <w:t>AGRA</w:t>
      </w:r>
      <w:r w:rsidR="00FB4639" w:rsidRPr="008B1293">
        <w:t>)</w:t>
      </w:r>
      <w:r w:rsidRPr="008B1293">
        <w:t xml:space="preserve">, </w:t>
      </w:r>
      <w:r w:rsidR="00CF3D41" w:rsidRPr="008B1293">
        <w:t>Southern Agricultural Growth Corridor of Tanzania</w:t>
      </w:r>
      <w:r w:rsidR="00FB4639" w:rsidRPr="008B1293">
        <w:t xml:space="preserve"> (</w:t>
      </w:r>
      <w:r w:rsidRPr="008B1293">
        <w:t>SAGCOT</w:t>
      </w:r>
      <w:r w:rsidR="00FB4639" w:rsidRPr="008B1293">
        <w:t>)</w:t>
      </w:r>
      <w:r w:rsidRPr="008B1293">
        <w:t xml:space="preserve">, </w:t>
      </w:r>
      <w:r w:rsidR="00BC3EFB" w:rsidRPr="008B1293">
        <w:t>p</w:t>
      </w:r>
      <w:r w:rsidRPr="008B1293">
        <w:t>rivate sector traders and private sector input companies</w:t>
      </w:r>
      <w:r w:rsidR="00FB4639" w:rsidRPr="008B1293">
        <w:t>;</w:t>
      </w:r>
    </w:p>
    <w:p w:rsidR="00541F21" w:rsidRPr="008B1293" w:rsidRDefault="007D672A">
      <w:pPr>
        <w:pStyle w:val="ListParagraph"/>
        <w:numPr>
          <w:ilvl w:val="0"/>
          <w:numId w:val="31"/>
        </w:numPr>
        <w:spacing w:after="0" w:line="240" w:lineRule="auto"/>
        <w:contextualSpacing w:val="0"/>
        <w:jc w:val="both"/>
      </w:pPr>
      <w:r w:rsidRPr="008B1293">
        <w:t>Explore multi</w:t>
      </w:r>
      <w:r w:rsidR="00FB4639" w:rsidRPr="008B1293">
        <w:t>-</w:t>
      </w:r>
      <w:r w:rsidRPr="008B1293">
        <w:t>year funding</w:t>
      </w:r>
      <w:r w:rsidR="002C250A" w:rsidRPr="008B1293">
        <w:t xml:space="preserve"> opportunity </w:t>
      </w:r>
      <w:r w:rsidR="00FB4639" w:rsidRPr="008B1293">
        <w:t xml:space="preserve">with </w:t>
      </w:r>
      <w:r w:rsidR="002C250A" w:rsidRPr="008B1293">
        <w:t xml:space="preserve">DFID, SDC </w:t>
      </w:r>
      <w:r w:rsidRPr="008B1293">
        <w:t xml:space="preserve">and </w:t>
      </w:r>
      <w:r w:rsidR="00FB4639" w:rsidRPr="008B1293">
        <w:t>Belgium;</w:t>
      </w:r>
    </w:p>
    <w:p w:rsidR="00541F21" w:rsidRPr="008B1293" w:rsidRDefault="007D672A">
      <w:pPr>
        <w:pStyle w:val="ListParagraph"/>
        <w:numPr>
          <w:ilvl w:val="0"/>
          <w:numId w:val="31"/>
        </w:numPr>
        <w:spacing w:after="0" w:line="240" w:lineRule="auto"/>
        <w:contextualSpacing w:val="0"/>
        <w:jc w:val="both"/>
      </w:pPr>
      <w:r w:rsidRPr="008B1293">
        <w:t xml:space="preserve">Engage with Ministry of Agriculture and </w:t>
      </w:r>
      <w:r w:rsidR="00FB4639" w:rsidRPr="008B1293">
        <w:t xml:space="preserve">the </w:t>
      </w:r>
      <w:r w:rsidRPr="008B1293">
        <w:t xml:space="preserve">World </w:t>
      </w:r>
      <w:r w:rsidR="004B5A3A" w:rsidRPr="008B1293">
        <w:t xml:space="preserve">Bank </w:t>
      </w:r>
      <w:r w:rsidR="00FB4639" w:rsidRPr="008B1293">
        <w:t xml:space="preserve">on agricultural </w:t>
      </w:r>
      <w:r w:rsidRPr="008B1293">
        <w:t>policy advocacy and implementation support</w:t>
      </w:r>
      <w:r w:rsidR="00FB4639" w:rsidRPr="008B1293">
        <w:t>; and</w:t>
      </w:r>
    </w:p>
    <w:p w:rsidR="00541F21" w:rsidRPr="008B1293" w:rsidRDefault="004D46BF">
      <w:pPr>
        <w:pStyle w:val="ListParagraph"/>
        <w:numPr>
          <w:ilvl w:val="0"/>
          <w:numId w:val="31"/>
        </w:numPr>
        <w:spacing w:before="120" w:after="180" w:line="240" w:lineRule="auto"/>
        <w:jc w:val="both"/>
        <w:rPr>
          <w:iCs/>
        </w:rPr>
      </w:pPr>
      <w:r w:rsidRPr="008B1293">
        <w:rPr>
          <w:iCs/>
        </w:rPr>
        <w:t xml:space="preserve">Support smallholder productivity </w:t>
      </w:r>
      <w:r w:rsidR="00FB4639" w:rsidRPr="008B1293">
        <w:rPr>
          <w:iCs/>
        </w:rPr>
        <w:t xml:space="preserve">in </w:t>
      </w:r>
      <w:r w:rsidRPr="008B1293">
        <w:rPr>
          <w:iCs/>
        </w:rPr>
        <w:t xml:space="preserve">refugee host communities in Kigoma region with </w:t>
      </w:r>
      <w:r w:rsidR="00FB4639" w:rsidRPr="008B1293">
        <w:rPr>
          <w:iCs/>
        </w:rPr>
        <w:t>UN agencies, government and donors.</w:t>
      </w:r>
    </w:p>
    <w:p w:rsidR="00541F21" w:rsidRPr="008B1293" w:rsidRDefault="00541F21">
      <w:pPr>
        <w:pStyle w:val="ListParagraph"/>
        <w:spacing w:after="0" w:line="240" w:lineRule="auto"/>
        <w:ind w:left="360"/>
        <w:contextualSpacing w:val="0"/>
        <w:jc w:val="both"/>
      </w:pPr>
    </w:p>
    <w:p w:rsidR="008D557A" w:rsidRPr="008B1293" w:rsidRDefault="008D557A">
      <w:pPr>
        <w:pStyle w:val="ListParagraph"/>
        <w:spacing w:after="0" w:line="240" w:lineRule="auto"/>
        <w:ind w:left="360"/>
        <w:contextualSpacing w:val="0"/>
        <w:jc w:val="both"/>
      </w:pPr>
    </w:p>
    <w:p w:rsidR="00541F21" w:rsidRPr="00366850" w:rsidRDefault="009104A9">
      <w:pPr>
        <w:pStyle w:val="Brdtekst"/>
        <w:shd w:val="clear" w:color="auto" w:fill="F2F2F2" w:themeFill="background1" w:themeFillShade="F2"/>
        <w:jc w:val="both"/>
        <w:rPr>
          <w:rFonts w:asciiTheme="minorHAnsi" w:hAnsiTheme="minorHAnsi" w:cs="Arial"/>
          <w:b/>
          <w:bCs/>
          <w:color w:val="auto"/>
          <w:lang w:val="en-GB"/>
        </w:rPr>
      </w:pPr>
      <w:r w:rsidRPr="008B1293">
        <w:rPr>
          <w:rFonts w:asciiTheme="minorHAnsi" w:hAnsiTheme="minorHAnsi" w:cs="Arial"/>
          <w:b/>
          <w:bCs/>
          <w:color w:val="auto"/>
          <w:lang w:val="en-GB"/>
        </w:rPr>
        <w:t>Strategic Result 4</w:t>
      </w:r>
      <w:r w:rsidR="00AC00E1" w:rsidRPr="008B1293">
        <w:rPr>
          <w:rFonts w:asciiTheme="minorHAnsi" w:hAnsiTheme="minorHAnsi" w:cs="Arial"/>
          <w:b/>
          <w:bCs/>
          <w:color w:val="auto"/>
          <w:lang w:val="en-GB"/>
        </w:rPr>
        <w:t xml:space="preserve">: </w:t>
      </w:r>
      <w:r w:rsidR="00CD1118" w:rsidRPr="00842E6D">
        <w:rPr>
          <w:rFonts w:ascii="Verdana" w:hAnsi="Verdana" w:cs="Arial"/>
          <w:sz w:val="18"/>
          <w:szCs w:val="18"/>
          <w:lang w:val="en-GB"/>
        </w:rPr>
        <w:t>Developing countries have strengthened capacity to implement the SDGs</w:t>
      </w:r>
    </w:p>
    <w:p w:rsidR="00541F21" w:rsidRPr="00842E6D" w:rsidRDefault="00541F21">
      <w:pPr>
        <w:tabs>
          <w:tab w:val="left" w:pos="-720"/>
        </w:tabs>
        <w:suppressAutoHyphens/>
        <w:spacing w:after="0" w:line="240" w:lineRule="auto"/>
        <w:jc w:val="both"/>
        <w:rPr>
          <w:rFonts w:cs="Arial"/>
          <w:b/>
          <w:u w:val="single"/>
          <w:lang w:val="en-GB"/>
        </w:rPr>
      </w:pPr>
    </w:p>
    <w:p w:rsidR="00541F21" w:rsidRPr="00842E6D" w:rsidRDefault="009104A9">
      <w:pPr>
        <w:pStyle w:val="Brdtekst"/>
        <w:jc w:val="both"/>
        <w:rPr>
          <w:rFonts w:asciiTheme="minorHAnsi" w:hAnsiTheme="minorHAnsi" w:cs="Arial"/>
          <w:bCs/>
          <w:color w:val="auto"/>
          <w:u w:val="single" w:color="000000"/>
          <w:lang w:val="en-GB"/>
        </w:rPr>
      </w:pPr>
      <w:r w:rsidRPr="00366850">
        <w:rPr>
          <w:rFonts w:asciiTheme="minorHAnsi" w:hAnsiTheme="minorHAnsi" w:cs="Arial"/>
          <w:b/>
          <w:bCs/>
          <w:color w:val="auto"/>
          <w:u w:color="000000"/>
          <w:lang w:val="en-GB"/>
        </w:rPr>
        <w:t>Strategic Outcome</w:t>
      </w:r>
      <w:r w:rsidR="00A71032" w:rsidRPr="00366850">
        <w:rPr>
          <w:rFonts w:asciiTheme="minorHAnsi" w:hAnsiTheme="minorHAnsi" w:cs="Arial"/>
          <w:b/>
          <w:bCs/>
          <w:color w:val="auto"/>
          <w:u w:color="000000"/>
          <w:lang w:val="en-GB"/>
        </w:rPr>
        <w:t>:</w:t>
      </w:r>
      <w:r w:rsidR="00A71032" w:rsidRPr="008B1293">
        <w:rPr>
          <w:rFonts w:asciiTheme="minorHAnsi" w:hAnsiTheme="minorHAnsi" w:cs="Arial"/>
          <w:b/>
          <w:bCs/>
          <w:i/>
          <w:color w:val="auto"/>
          <w:u w:color="000000"/>
          <w:lang w:val="en-GB"/>
        </w:rPr>
        <w:t xml:space="preserve"> </w:t>
      </w:r>
      <w:r w:rsidR="00AC00E1" w:rsidRPr="008B1293">
        <w:rPr>
          <w:rFonts w:asciiTheme="minorHAnsi" w:hAnsiTheme="minorHAnsi" w:cs="Arial"/>
          <w:bCs/>
          <w:color w:val="auto"/>
          <w:lang w:val="en-GB"/>
        </w:rPr>
        <w:t>Disaster management and social protection systems in Tanzania reliably address the basic needs of the poorest and most food-insecure populations throughout the year, inc</w:t>
      </w:r>
      <w:r w:rsidR="00AC00E1" w:rsidRPr="00842E6D">
        <w:rPr>
          <w:rFonts w:asciiTheme="minorHAnsi" w:hAnsiTheme="minorHAnsi" w:cs="Arial"/>
          <w:bCs/>
          <w:color w:val="auto"/>
          <w:lang w:val="en-GB"/>
        </w:rPr>
        <w:t>luding in times of crisis</w:t>
      </w:r>
      <w:r w:rsidR="00BE710D" w:rsidRPr="00842E6D">
        <w:rPr>
          <w:rFonts w:asciiTheme="minorHAnsi" w:hAnsiTheme="minorHAnsi" w:cs="Arial"/>
          <w:bCs/>
          <w:color w:val="auto"/>
          <w:lang w:val="en-GB"/>
        </w:rPr>
        <w:t>.</w:t>
      </w:r>
    </w:p>
    <w:p w:rsidR="00541F21" w:rsidRPr="00842E6D" w:rsidRDefault="00541F21">
      <w:pPr>
        <w:spacing w:after="0" w:line="240" w:lineRule="auto"/>
        <w:jc w:val="both"/>
        <w:rPr>
          <w:rFonts w:cs="Arial"/>
          <w:b/>
          <w:lang w:val="en-GB"/>
        </w:rPr>
      </w:pPr>
    </w:p>
    <w:p w:rsidR="00541F21" w:rsidRPr="008B1293" w:rsidRDefault="00F56CC8">
      <w:pPr>
        <w:pStyle w:val="Brdtekst"/>
        <w:jc w:val="both"/>
        <w:rPr>
          <w:rFonts w:asciiTheme="minorHAnsi" w:hAnsiTheme="minorHAnsi" w:cs="Arial"/>
          <w:b/>
          <w:bCs/>
          <w:color w:val="auto"/>
          <w:lang w:val="en-GB"/>
        </w:rPr>
      </w:pPr>
      <w:r w:rsidRPr="00366850">
        <w:rPr>
          <w:rFonts w:asciiTheme="minorHAnsi" w:hAnsiTheme="minorHAnsi" w:cs="Arial"/>
          <w:b/>
          <w:bCs/>
          <w:color w:val="auto"/>
          <w:lang w:val="en-GB"/>
        </w:rPr>
        <w:t xml:space="preserve">Four </w:t>
      </w:r>
      <w:r w:rsidR="00EC546C" w:rsidRPr="00366850">
        <w:rPr>
          <w:rFonts w:asciiTheme="minorHAnsi" w:hAnsiTheme="minorHAnsi" w:cs="Arial"/>
          <w:b/>
          <w:bCs/>
          <w:color w:val="auto"/>
          <w:lang w:val="en-GB"/>
        </w:rPr>
        <w:t>Year Cost:</w:t>
      </w:r>
      <w:r w:rsidR="00AE0FF1" w:rsidRPr="008B1293">
        <w:rPr>
          <w:rFonts w:asciiTheme="minorHAnsi" w:hAnsiTheme="minorHAnsi" w:cs="Arial"/>
          <w:b/>
          <w:bCs/>
          <w:color w:val="auto"/>
          <w:lang w:val="en-GB"/>
        </w:rPr>
        <w:t xml:space="preserve"> US$ </w:t>
      </w:r>
      <w:del w:id="20" w:author="ZOCCHEDDU Tiziana" w:date="2017-04-12T01:13:00Z">
        <w:r w:rsidR="00C438C7" w:rsidRPr="008B1293" w:rsidDel="004131F8">
          <w:rPr>
            <w:rFonts w:asciiTheme="minorHAnsi" w:hAnsiTheme="minorHAnsi" w:cs="Arial"/>
            <w:b/>
            <w:bCs/>
            <w:color w:val="auto"/>
            <w:lang w:val="en-GB"/>
          </w:rPr>
          <w:delText>7</w:delText>
        </w:r>
        <w:r w:rsidR="00FB0645" w:rsidDel="004131F8">
          <w:rPr>
            <w:rFonts w:asciiTheme="minorHAnsi" w:hAnsiTheme="minorHAnsi" w:cs="Arial"/>
            <w:b/>
            <w:bCs/>
            <w:color w:val="auto"/>
            <w:lang w:val="en-GB"/>
          </w:rPr>
          <w:delText>.</w:delText>
        </w:r>
        <w:r w:rsidR="001E5E91" w:rsidDel="004131F8">
          <w:rPr>
            <w:rFonts w:asciiTheme="minorHAnsi" w:hAnsiTheme="minorHAnsi" w:cs="Arial"/>
            <w:b/>
            <w:bCs/>
            <w:color w:val="auto"/>
            <w:lang w:val="en-GB"/>
          </w:rPr>
          <w:delText>4</w:delText>
        </w:r>
      </w:del>
      <w:ins w:id="21" w:author="ZOCCHEDDU Tiziana" w:date="2017-04-12T21:26:00Z">
        <w:r w:rsidR="006279A2">
          <w:rPr>
            <w:rFonts w:asciiTheme="minorHAnsi" w:hAnsiTheme="minorHAnsi" w:cs="Arial"/>
            <w:b/>
            <w:bCs/>
            <w:color w:val="auto"/>
            <w:lang w:val="en-GB"/>
          </w:rPr>
          <w:t>8.1</w:t>
        </w:r>
      </w:ins>
      <w:r w:rsidR="00C438C7" w:rsidRPr="008B1293">
        <w:rPr>
          <w:rFonts w:asciiTheme="minorHAnsi" w:hAnsiTheme="minorHAnsi" w:cs="Arial"/>
          <w:b/>
          <w:bCs/>
          <w:color w:val="auto"/>
          <w:lang w:val="en-GB"/>
        </w:rPr>
        <w:t xml:space="preserve"> </w:t>
      </w:r>
      <w:r w:rsidR="00AE0FF1" w:rsidRPr="008B1293">
        <w:rPr>
          <w:rFonts w:asciiTheme="minorHAnsi" w:hAnsiTheme="minorHAnsi" w:cs="Arial"/>
          <w:b/>
          <w:bCs/>
          <w:color w:val="auto"/>
          <w:lang w:val="en-GB"/>
        </w:rPr>
        <w:t>million</w:t>
      </w:r>
    </w:p>
    <w:p w:rsidR="00541F21" w:rsidRPr="00842E6D" w:rsidRDefault="00541F21">
      <w:pPr>
        <w:spacing w:after="0" w:line="240" w:lineRule="auto"/>
        <w:jc w:val="both"/>
        <w:rPr>
          <w:rFonts w:cs="Arial"/>
          <w:b/>
          <w:lang w:val="en-GB"/>
        </w:rPr>
      </w:pPr>
    </w:p>
    <w:p w:rsidR="00541F21" w:rsidRPr="00842E6D" w:rsidRDefault="00815682">
      <w:pPr>
        <w:spacing w:after="0" w:line="240" w:lineRule="auto"/>
        <w:jc w:val="both"/>
        <w:rPr>
          <w:rFonts w:cs="Arial"/>
          <w:b/>
          <w:lang w:val="en-GB"/>
        </w:rPr>
      </w:pPr>
      <w:r w:rsidRPr="00842E6D">
        <w:rPr>
          <w:rFonts w:cs="Arial"/>
          <w:b/>
          <w:lang w:val="en-GB"/>
        </w:rPr>
        <w:t xml:space="preserve">Current </w:t>
      </w:r>
      <w:r w:rsidR="009104A9" w:rsidRPr="00842E6D">
        <w:rPr>
          <w:rFonts w:cs="Arial"/>
          <w:b/>
          <w:lang w:val="en-GB"/>
        </w:rPr>
        <w:t>Partners</w:t>
      </w:r>
      <w:r w:rsidR="00FD137C" w:rsidRPr="00842E6D">
        <w:rPr>
          <w:rFonts w:cs="Arial"/>
          <w:lang w:val="en-GB"/>
        </w:rPr>
        <w:t>:</w:t>
      </w:r>
      <w:r w:rsidRPr="00842E6D">
        <w:rPr>
          <w:rFonts w:cs="Arial"/>
          <w:lang w:val="en-GB"/>
        </w:rPr>
        <w:t xml:space="preserve"> </w:t>
      </w:r>
      <w:r w:rsidR="006C51FA" w:rsidRPr="00842E6D">
        <w:rPr>
          <w:rFonts w:cs="Arial"/>
          <w:lang w:val="en-GB"/>
        </w:rPr>
        <w:t>Korea</w:t>
      </w:r>
      <w:r w:rsidR="006C51FA" w:rsidRPr="00842E6D">
        <w:rPr>
          <w:rFonts w:cs="Arial"/>
          <w:b/>
          <w:lang w:val="en-GB"/>
        </w:rPr>
        <w:t xml:space="preserve">, </w:t>
      </w:r>
      <w:r w:rsidRPr="00366850">
        <w:rPr>
          <w:rFonts w:cs="Arial"/>
          <w:lang w:val="en-GB"/>
        </w:rPr>
        <w:t>Belgium</w:t>
      </w:r>
    </w:p>
    <w:p w:rsidR="008D557A" w:rsidRPr="00842E6D" w:rsidRDefault="008D557A">
      <w:pPr>
        <w:spacing w:after="0" w:line="240" w:lineRule="auto"/>
        <w:jc w:val="both"/>
        <w:rPr>
          <w:rFonts w:cs="Arial"/>
          <w:b/>
          <w:lang w:val="en-GB"/>
        </w:rPr>
      </w:pPr>
    </w:p>
    <w:p w:rsidR="00541F21" w:rsidRPr="00842E6D" w:rsidRDefault="00815682">
      <w:pPr>
        <w:spacing w:after="0" w:line="240" w:lineRule="auto"/>
        <w:jc w:val="both"/>
        <w:rPr>
          <w:rFonts w:cs="Arial"/>
          <w:b/>
          <w:lang w:val="en-GB"/>
        </w:rPr>
      </w:pPr>
      <w:r w:rsidRPr="00842E6D">
        <w:rPr>
          <w:rFonts w:cs="Arial"/>
          <w:b/>
          <w:lang w:val="en-GB"/>
        </w:rPr>
        <w:t xml:space="preserve">Future </w:t>
      </w:r>
      <w:r w:rsidR="009104A9" w:rsidRPr="00842E6D">
        <w:rPr>
          <w:rFonts w:cs="Arial"/>
          <w:b/>
          <w:lang w:val="en-GB"/>
        </w:rPr>
        <w:t>Prospects</w:t>
      </w:r>
      <w:r w:rsidRPr="00842E6D">
        <w:rPr>
          <w:rFonts w:cs="Arial"/>
          <w:b/>
          <w:lang w:val="en-GB"/>
        </w:rPr>
        <w:t xml:space="preserve"> for Resilience and Social Protection</w:t>
      </w:r>
      <w:r w:rsidR="0010719B" w:rsidRPr="00842E6D">
        <w:rPr>
          <w:rFonts w:cs="Arial"/>
          <w:b/>
          <w:lang w:val="en-GB"/>
        </w:rPr>
        <w:t>:</w:t>
      </w:r>
      <w:r w:rsidRPr="00366850">
        <w:rPr>
          <w:rFonts w:cs="Arial"/>
          <w:lang w:val="en-GB"/>
        </w:rPr>
        <w:t xml:space="preserve"> The Adaptation Fund, </w:t>
      </w:r>
      <w:r w:rsidRPr="008B1293">
        <w:rPr>
          <w:rFonts w:cs="Arial"/>
          <w:lang w:val="en-GB"/>
        </w:rPr>
        <w:t>Bill and Melinda Gates Foundation, EU, Green Fund, Irish Aid, JICA, Rockefeller, Sweden, USAID, World Bank</w:t>
      </w:r>
      <w:r w:rsidR="00A90212" w:rsidRPr="008B1293">
        <w:rPr>
          <w:rFonts w:cs="Arial"/>
          <w:lang w:val="en-GB"/>
        </w:rPr>
        <w:t>.</w:t>
      </w:r>
    </w:p>
    <w:p w:rsidR="008D557A" w:rsidRPr="00842E6D" w:rsidRDefault="008D557A">
      <w:pPr>
        <w:spacing w:after="0" w:line="240" w:lineRule="auto"/>
        <w:jc w:val="both"/>
        <w:rPr>
          <w:rFonts w:cs="Arial"/>
          <w:b/>
          <w:lang w:val="en-GB"/>
        </w:rPr>
      </w:pPr>
    </w:p>
    <w:p w:rsidR="00541F21" w:rsidRPr="008B1293" w:rsidRDefault="00815682">
      <w:pPr>
        <w:spacing w:after="0" w:line="240" w:lineRule="auto"/>
        <w:jc w:val="both"/>
        <w:rPr>
          <w:rFonts w:cs="Arial"/>
          <w:lang w:val="en-GB"/>
        </w:rPr>
      </w:pPr>
      <w:r w:rsidRPr="00842E6D">
        <w:rPr>
          <w:rFonts w:cs="Arial"/>
          <w:b/>
          <w:lang w:val="en-GB"/>
        </w:rPr>
        <w:t xml:space="preserve">Future Prospects for Disaster Preparedness and Management: </w:t>
      </w:r>
      <w:r w:rsidRPr="00842E6D">
        <w:rPr>
          <w:rFonts w:cs="Arial"/>
          <w:lang w:val="en-GB"/>
        </w:rPr>
        <w:t xml:space="preserve">Bill and Melinda </w:t>
      </w:r>
      <w:r w:rsidR="00AC00E1" w:rsidRPr="00366850">
        <w:rPr>
          <w:rFonts w:cs="Arial"/>
          <w:lang w:val="en-GB"/>
        </w:rPr>
        <w:t xml:space="preserve">Gates Foundation, </w:t>
      </w:r>
      <w:r w:rsidR="00AC00E1" w:rsidRPr="008B1293">
        <w:rPr>
          <w:rFonts w:cs="Arial"/>
          <w:lang w:val="en-GB"/>
        </w:rPr>
        <w:t xml:space="preserve">Germany </w:t>
      </w:r>
      <w:r w:rsidR="00322ED0" w:rsidRPr="008B1293">
        <w:rPr>
          <w:rFonts w:cs="Arial"/>
          <w:lang w:val="en-GB"/>
        </w:rPr>
        <w:t xml:space="preserve">+ donors funding </w:t>
      </w:r>
      <w:r w:rsidRPr="008B1293">
        <w:rPr>
          <w:rFonts w:cs="Arial"/>
          <w:lang w:val="en-GB"/>
        </w:rPr>
        <w:t xml:space="preserve">specific </w:t>
      </w:r>
      <w:r w:rsidR="00322ED0" w:rsidRPr="008B1293">
        <w:rPr>
          <w:rFonts w:cs="Arial"/>
          <w:lang w:val="en-GB"/>
        </w:rPr>
        <w:t>sectors</w:t>
      </w:r>
      <w:r w:rsidRPr="008B1293">
        <w:rPr>
          <w:rFonts w:cs="Arial"/>
          <w:lang w:val="en-GB"/>
        </w:rPr>
        <w:t xml:space="preserve"> where disaster has occurred. </w:t>
      </w:r>
    </w:p>
    <w:p w:rsidR="00541F21" w:rsidRPr="00842E6D" w:rsidRDefault="00541F21">
      <w:pPr>
        <w:spacing w:after="0" w:line="240" w:lineRule="auto"/>
        <w:jc w:val="both"/>
        <w:rPr>
          <w:rFonts w:cs="Arial"/>
          <w:lang w:val="en-GB"/>
        </w:rPr>
      </w:pPr>
    </w:p>
    <w:p w:rsidR="00541F21" w:rsidRPr="00842E6D" w:rsidRDefault="009104A9">
      <w:pPr>
        <w:pStyle w:val="Tablebullet"/>
        <w:numPr>
          <w:ilvl w:val="0"/>
          <w:numId w:val="0"/>
        </w:numPr>
        <w:jc w:val="both"/>
        <w:rPr>
          <w:rFonts w:asciiTheme="minorHAnsi" w:hAnsiTheme="minorHAnsi" w:cs="Arial"/>
          <w:sz w:val="22"/>
          <w:szCs w:val="22"/>
          <w:u w:val="single"/>
          <w:lang w:val="en-GB"/>
        </w:rPr>
      </w:pPr>
      <w:r w:rsidRPr="00842E6D">
        <w:rPr>
          <w:rFonts w:asciiTheme="minorHAnsi" w:hAnsiTheme="minorHAnsi" w:cs="Arial"/>
          <w:b/>
          <w:bCs/>
          <w:lang w:val="en-GB"/>
        </w:rPr>
        <w:t xml:space="preserve">Key Actions </w:t>
      </w:r>
    </w:p>
    <w:p w:rsidR="00541F21" w:rsidRPr="00842E6D" w:rsidRDefault="00F85009">
      <w:pPr>
        <w:pStyle w:val="ListParagraph"/>
        <w:numPr>
          <w:ilvl w:val="0"/>
          <w:numId w:val="32"/>
        </w:numPr>
        <w:spacing w:before="120" w:after="180" w:line="240" w:lineRule="auto"/>
        <w:jc w:val="both"/>
        <w:rPr>
          <w:iCs/>
        </w:rPr>
      </w:pPr>
      <w:r w:rsidRPr="00842E6D">
        <w:rPr>
          <w:iCs/>
        </w:rPr>
        <w:t xml:space="preserve">Harness World Bank support in moving </w:t>
      </w:r>
      <w:r w:rsidR="006D0382" w:rsidRPr="00842E6D">
        <w:rPr>
          <w:iCs/>
        </w:rPr>
        <w:t>WFP’s Social Protection agenda</w:t>
      </w:r>
      <w:r w:rsidR="00605081" w:rsidRPr="00842E6D">
        <w:rPr>
          <w:iCs/>
        </w:rPr>
        <w:t xml:space="preserve"> forward; </w:t>
      </w:r>
    </w:p>
    <w:p w:rsidR="00541F21" w:rsidRPr="00842E6D" w:rsidRDefault="00E7182E">
      <w:pPr>
        <w:pStyle w:val="ListParagraph"/>
        <w:numPr>
          <w:ilvl w:val="0"/>
          <w:numId w:val="32"/>
        </w:numPr>
        <w:spacing w:before="120" w:after="180" w:line="240" w:lineRule="auto"/>
        <w:jc w:val="both"/>
        <w:rPr>
          <w:iCs/>
        </w:rPr>
      </w:pPr>
      <w:r w:rsidRPr="00842E6D">
        <w:rPr>
          <w:iCs/>
        </w:rPr>
        <w:t>Explore Green Climate Funds (GCF)</w:t>
      </w:r>
      <w:r w:rsidR="00F85009" w:rsidRPr="00842E6D">
        <w:rPr>
          <w:iCs/>
        </w:rPr>
        <w:t>, Adaptation Fund and other cli</w:t>
      </w:r>
      <w:r w:rsidRPr="00842E6D">
        <w:rPr>
          <w:iCs/>
        </w:rPr>
        <w:t xml:space="preserve">mate change funding windows to implement resilience </w:t>
      </w:r>
      <w:r w:rsidR="00605081" w:rsidRPr="00842E6D">
        <w:rPr>
          <w:iCs/>
        </w:rPr>
        <w:t>interventions;</w:t>
      </w:r>
    </w:p>
    <w:p w:rsidR="00541F21" w:rsidRPr="00842E6D" w:rsidRDefault="00E7182E">
      <w:pPr>
        <w:pStyle w:val="ListParagraph"/>
        <w:numPr>
          <w:ilvl w:val="0"/>
          <w:numId w:val="32"/>
        </w:numPr>
        <w:spacing w:before="120" w:after="180" w:line="240" w:lineRule="auto"/>
        <w:jc w:val="both"/>
        <w:rPr>
          <w:iCs/>
        </w:rPr>
      </w:pPr>
      <w:r w:rsidRPr="00842E6D">
        <w:rPr>
          <w:iCs/>
        </w:rPr>
        <w:t xml:space="preserve">Engage with </w:t>
      </w:r>
      <w:r w:rsidR="00605081" w:rsidRPr="00842E6D">
        <w:rPr>
          <w:iCs/>
        </w:rPr>
        <w:t xml:space="preserve">the </w:t>
      </w:r>
      <w:r w:rsidRPr="00842E6D">
        <w:rPr>
          <w:iCs/>
        </w:rPr>
        <w:t xml:space="preserve">Ministry of Agriculture and </w:t>
      </w:r>
      <w:r w:rsidR="00605081" w:rsidRPr="00842E6D">
        <w:rPr>
          <w:iCs/>
        </w:rPr>
        <w:t>the Norwegian Agency for Development Cooperation (</w:t>
      </w:r>
      <w:r w:rsidRPr="00842E6D">
        <w:rPr>
          <w:iCs/>
        </w:rPr>
        <w:t>NORAD</w:t>
      </w:r>
      <w:r w:rsidR="00605081" w:rsidRPr="00842E6D">
        <w:rPr>
          <w:iCs/>
        </w:rPr>
        <w:t>) on a</w:t>
      </w:r>
      <w:r w:rsidRPr="00842E6D">
        <w:rPr>
          <w:iCs/>
        </w:rPr>
        <w:t xml:space="preserve">griculture programmes </w:t>
      </w:r>
      <w:r w:rsidR="00605081" w:rsidRPr="00842E6D">
        <w:rPr>
          <w:iCs/>
        </w:rPr>
        <w:t xml:space="preserve">to </w:t>
      </w:r>
      <w:r w:rsidRPr="00842E6D">
        <w:rPr>
          <w:iCs/>
        </w:rPr>
        <w:t>implement</w:t>
      </w:r>
      <w:r w:rsidR="00605081" w:rsidRPr="00842E6D">
        <w:rPr>
          <w:iCs/>
        </w:rPr>
        <w:t xml:space="preserve"> </w:t>
      </w:r>
      <w:r w:rsidRPr="00842E6D">
        <w:rPr>
          <w:iCs/>
        </w:rPr>
        <w:t>climat</w:t>
      </w:r>
      <w:r w:rsidR="00605081" w:rsidRPr="00842E6D">
        <w:rPr>
          <w:iCs/>
        </w:rPr>
        <w:t>e smart agriculture;</w:t>
      </w:r>
    </w:p>
    <w:p w:rsidR="00541F21" w:rsidRPr="00842E6D" w:rsidRDefault="00A90212">
      <w:pPr>
        <w:pStyle w:val="ListParagraph"/>
        <w:numPr>
          <w:ilvl w:val="0"/>
          <w:numId w:val="32"/>
        </w:numPr>
        <w:spacing w:after="180" w:line="240" w:lineRule="auto"/>
        <w:jc w:val="both"/>
        <w:rPr>
          <w:iCs/>
        </w:rPr>
      </w:pPr>
      <w:r w:rsidRPr="00842E6D">
        <w:rPr>
          <w:iCs/>
        </w:rPr>
        <w:lastRenderedPageBreak/>
        <w:t xml:space="preserve">Leverage </w:t>
      </w:r>
      <w:r w:rsidR="00E7182E" w:rsidRPr="00842E6D">
        <w:rPr>
          <w:iCs/>
        </w:rPr>
        <w:t>WFP’s role as a coor</w:t>
      </w:r>
      <w:r w:rsidRPr="00842E6D">
        <w:rPr>
          <w:iCs/>
        </w:rPr>
        <w:t>dinator of UN Resilience TRG and</w:t>
      </w:r>
      <w:r w:rsidR="00E7182E" w:rsidRPr="00842E6D">
        <w:rPr>
          <w:iCs/>
        </w:rPr>
        <w:t xml:space="preserve"> advocate for resource mobilisation for disaster related interventions an</w:t>
      </w:r>
      <w:r w:rsidR="009F435A" w:rsidRPr="00842E6D">
        <w:rPr>
          <w:iCs/>
        </w:rPr>
        <w:t>d capacity building activities</w:t>
      </w:r>
      <w:r w:rsidR="00605081" w:rsidRPr="00842E6D">
        <w:rPr>
          <w:iCs/>
        </w:rPr>
        <w:t>;</w:t>
      </w:r>
    </w:p>
    <w:p w:rsidR="00541F21" w:rsidRPr="00842E6D" w:rsidRDefault="00E7182E">
      <w:pPr>
        <w:pStyle w:val="ListParagraph"/>
        <w:numPr>
          <w:ilvl w:val="0"/>
          <w:numId w:val="32"/>
        </w:numPr>
        <w:spacing w:after="180" w:line="240" w:lineRule="auto"/>
        <w:jc w:val="both"/>
        <w:rPr>
          <w:iCs/>
        </w:rPr>
      </w:pPr>
      <w:r w:rsidRPr="00842E6D">
        <w:rPr>
          <w:iCs/>
        </w:rPr>
        <w:t>Util</w:t>
      </w:r>
      <w:r w:rsidR="009F435A" w:rsidRPr="00842E6D">
        <w:rPr>
          <w:iCs/>
        </w:rPr>
        <w:t>ise WFP</w:t>
      </w:r>
      <w:r w:rsidR="00605081" w:rsidRPr="00842E6D">
        <w:rPr>
          <w:iCs/>
        </w:rPr>
        <w:t>’s</w:t>
      </w:r>
      <w:r w:rsidR="009F435A" w:rsidRPr="00842E6D">
        <w:rPr>
          <w:iCs/>
        </w:rPr>
        <w:t xml:space="preserve"> VAM capabilities </w:t>
      </w:r>
      <w:r w:rsidRPr="00842E6D">
        <w:rPr>
          <w:iCs/>
        </w:rPr>
        <w:t>to illustrate WFP’s comparative advantage to coordinate vulnerability analysis</w:t>
      </w:r>
      <w:r w:rsidR="00605081" w:rsidRPr="00842E6D">
        <w:rPr>
          <w:iCs/>
        </w:rPr>
        <w:t>; and</w:t>
      </w:r>
    </w:p>
    <w:p w:rsidR="00541F21" w:rsidRPr="00842E6D" w:rsidRDefault="00E7182E">
      <w:pPr>
        <w:pStyle w:val="ListParagraph"/>
        <w:numPr>
          <w:ilvl w:val="0"/>
          <w:numId w:val="32"/>
        </w:numPr>
        <w:spacing w:after="180" w:line="240" w:lineRule="auto"/>
        <w:jc w:val="both"/>
        <w:rPr>
          <w:iCs/>
        </w:rPr>
      </w:pPr>
      <w:r w:rsidRPr="00842E6D">
        <w:rPr>
          <w:iCs/>
        </w:rPr>
        <w:t xml:space="preserve">Explore joint funding opportunities with </w:t>
      </w:r>
      <w:r w:rsidR="00605081" w:rsidRPr="00842E6D">
        <w:rPr>
          <w:iCs/>
        </w:rPr>
        <w:t xml:space="preserve">the </w:t>
      </w:r>
      <w:r w:rsidRPr="00842E6D">
        <w:rPr>
          <w:iCs/>
        </w:rPr>
        <w:t>F</w:t>
      </w:r>
      <w:r w:rsidR="00605081" w:rsidRPr="00842E6D">
        <w:rPr>
          <w:iCs/>
        </w:rPr>
        <w:t>ood and Agriculture Organisation (F</w:t>
      </w:r>
      <w:r w:rsidRPr="00842E6D">
        <w:rPr>
          <w:iCs/>
        </w:rPr>
        <w:t>AO</w:t>
      </w:r>
      <w:r w:rsidR="00605081" w:rsidRPr="00842E6D">
        <w:rPr>
          <w:iCs/>
        </w:rPr>
        <w:t>)</w:t>
      </w:r>
      <w:r w:rsidRPr="00842E6D">
        <w:rPr>
          <w:iCs/>
        </w:rPr>
        <w:t xml:space="preserve"> and </w:t>
      </w:r>
      <w:r w:rsidR="00605081" w:rsidRPr="00842E6D">
        <w:rPr>
          <w:iCs/>
        </w:rPr>
        <w:t>the International Fund for Agriculture Development (</w:t>
      </w:r>
      <w:r w:rsidRPr="00842E6D">
        <w:rPr>
          <w:iCs/>
        </w:rPr>
        <w:t>IFAD) in responding to fo</w:t>
      </w:r>
      <w:r w:rsidR="00605081" w:rsidRPr="00842E6D">
        <w:rPr>
          <w:iCs/>
        </w:rPr>
        <w:t>od security related emergencies.</w:t>
      </w:r>
    </w:p>
    <w:p w:rsidR="00541F21" w:rsidRPr="00842E6D" w:rsidRDefault="00541F21">
      <w:pPr>
        <w:pStyle w:val="Brdtekst"/>
        <w:jc w:val="both"/>
        <w:rPr>
          <w:rFonts w:asciiTheme="minorHAnsi" w:hAnsiTheme="minorHAnsi" w:cs="Arial"/>
          <w:b/>
          <w:bCs/>
          <w:color w:val="auto"/>
          <w:lang w:val="en-GB"/>
        </w:rPr>
      </w:pPr>
    </w:p>
    <w:p w:rsidR="00541F21" w:rsidRPr="00366850" w:rsidRDefault="00A71032">
      <w:pPr>
        <w:pStyle w:val="Brdtekst"/>
        <w:shd w:val="clear" w:color="auto" w:fill="F2F2F2" w:themeFill="background1" w:themeFillShade="F2"/>
        <w:jc w:val="both"/>
        <w:rPr>
          <w:rFonts w:asciiTheme="minorHAnsi" w:hAnsiTheme="minorHAnsi" w:cs="Arial"/>
          <w:b/>
          <w:bCs/>
          <w:color w:val="auto"/>
          <w:lang w:val="en-GB"/>
        </w:rPr>
      </w:pPr>
      <w:r w:rsidRPr="00842E6D">
        <w:rPr>
          <w:rFonts w:asciiTheme="minorHAnsi" w:hAnsiTheme="minorHAnsi" w:cs="Arial"/>
          <w:b/>
          <w:bCs/>
          <w:color w:val="auto"/>
          <w:lang w:val="en-GB"/>
        </w:rPr>
        <w:t>Strategic Result</w:t>
      </w:r>
      <w:r w:rsidR="00AC00E1" w:rsidRPr="00842E6D">
        <w:rPr>
          <w:rFonts w:asciiTheme="minorHAnsi" w:hAnsiTheme="minorHAnsi" w:cs="Arial"/>
          <w:b/>
          <w:bCs/>
          <w:color w:val="auto"/>
          <w:lang w:val="en-GB"/>
        </w:rPr>
        <w:t xml:space="preserve"> 5</w:t>
      </w:r>
      <w:r w:rsidR="000A234D" w:rsidRPr="00842E6D">
        <w:rPr>
          <w:rFonts w:asciiTheme="minorHAnsi" w:hAnsiTheme="minorHAnsi" w:cs="Arial"/>
          <w:color w:val="auto"/>
          <w:lang w:val="en-GB"/>
        </w:rPr>
        <w:t xml:space="preserve">: Enhance Global Partnership </w:t>
      </w:r>
    </w:p>
    <w:p w:rsidR="00541F21" w:rsidRPr="00842E6D" w:rsidRDefault="00541F21">
      <w:pPr>
        <w:tabs>
          <w:tab w:val="left" w:pos="-720"/>
        </w:tabs>
        <w:suppressAutoHyphens/>
        <w:spacing w:before="120" w:after="0" w:line="240" w:lineRule="auto"/>
        <w:jc w:val="both"/>
        <w:rPr>
          <w:rFonts w:cs="Arial"/>
          <w:b/>
          <w:u w:val="single"/>
          <w:lang w:val="en-GB"/>
        </w:rPr>
      </w:pPr>
    </w:p>
    <w:p w:rsidR="00541F21" w:rsidRPr="00842E6D" w:rsidRDefault="00CD1F69">
      <w:pPr>
        <w:pStyle w:val="Brdtekst"/>
        <w:jc w:val="both"/>
        <w:rPr>
          <w:rFonts w:asciiTheme="minorHAnsi" w:hAnsiTheme="minorHAnsi" w:cs="Arial"/>
          <w:bCs/>
          <w:i/>
          <w:color w:val="auto"/>
          <w:u w:val="single" w:color="000000"/>
          <w:lang w:val="en-GB"/>
        </w:rPr>
      </w:pPr>
      <w:r w:rsidRPr="00366850">
        <w:rPr>
          <w:rFonts w:asciiTheme="minorHAnsi" w:hAnsiTheme="minorHAnsi" w:cs="Arial"/>
          <w:b/>
          <w:bCs/>
          <w:color w:val="auto"/>
          <w:u w:color="000000"/>
          <w:lang w:val="en-GB"/>
        </w:rPr>
        <w:t>Strategic Outcome</w:t>
      </w:r>
      <w:r w:rsidR="00A71032" w:rsidRPr="008B1293">
        <w:rPr>
          <w:rFonts w:asciiTheme="minorHAnsi" w:hAnsiTheme="minorHAnsi" w:cs="Arial"/>
          <w:b/>
          <w:bCs/>
          <w:color w:val="auto"/>
          <w:u w:color="000000"/>
          <w:lang w:val="en-GB"/>
        </w:rPr>
        <w:t xml:space="preserve">: </w:t>
      </w:r>
      <w:r w:rsidR="00854C97" w:rsidRPr="008B1293">
        <w:rPr>
          <w:rFonts w:asciiTheme="minorHAnsi" w:hAnsiTheme="minorHAnsi" w:cs="Arial"/>
          <w:bCs/>
          <w:lang w:val="en-GB"/>
        </w:rPr>
        <w:t>WFP and its partners in Tanzania and beyond are facilitated to foster, test, refine and scale up innovation that contributes to the achievement of th</w:t>
      </w:r>
      <w:r w:rsidR="00854C97" w:rsidRPr="00842E6D">
        <w:rPr>
          <w:rFonts w:asciiTheme="minorHAnsi" w:hAnsiTheme="minorHAnsi" w:cs="Arial"/>
          <w:bCs/>
          <w:lang w:val="en-GB"/>
        </w:rPr>
        <w:t>e SDGs by 2030.</w:t>
      </w:r>
    </w:p>
    <w:p w:rsidR="00541F21" w:rsidRPr="00842E6D" w:rsidRDefault="00541F21">
      <w:pPr>
        <w:spacing w:after="0" w:line="240" w:lineRule="auto"/>
        <w:jc w:val="both"/>
        <w:rPr>
          <w:rFonts w:cs="Arial"/>
          <w:b/>
          <w:i/>
          <w:lang w:val="en-GB"/>
        </w:rPr>
      </w:pPr>
    </w:p>
    <w:p w:rsidR="00541F21" w:rsidRPr="00842E6D" w:rsidRDefault="00854C97">
      <w:pPr>
        <w:pStyle w:val="Brdtekst"/>
        <w:jc w:val="both"/>
        <w:rPr>
          <w:rFonts w:asciiTheme="minorHAnsi" w:hAnsiTheme="minorHAnsi" w:cs="Arial"/>
          <w:b/>
          <w:bCs/>
          <w:color w:val="auto"/>
          <w:lang w:val="en-GB"/>
        </w:rPr>
      </w:pPr>
      <w:r w:rsidRPr="00366850">
        <w:rPr>
          <w:rFonts w:asciiTheme="minorHAnsi" w:hAnsiTheme="minorHAnsi" w:cs="Arial"/>
          <w:b/>
          <w:bCs/>
          <w:color w:val="auto"/>
          <w:lang w:val="en-GB"/>
        </w:rPr>
        <w:t xml:space="preserve">Four </w:t>
      </w:r>
      <w:r w:rsidR="00EC546C" w:rsidRPr="008B1293">
        <w:rPr>
          <w:rFonts w:asciiTheme="minorHAnsi" w:hAnsiTheme="minorHAnsi" w:cs="Arial"/>
          <w:b/>
          <w:bCs/>
          <w:color w:val="auto"/>
          <w:lang w:val="en-GB"/>
        </w:rPr>
        <w:t>Year Cost:</w:t>
      </w:r>
      <w:r w:rsidR="00AE0FF1" w:rsidRPr="008B1293">
        <w:rPr>
          <w:rFonts w:asciiTheme="minorHAnsi" w:hAnsiTheme="minorHAnsi" w:cs="Arial"/>
          <w:b/>
          <w:bCs/>
          <w:color w:val="auto"/>
          <w:lang w:val="en-GB"/>
        </w:rPr>
        <w:t xml:space="preserve"> US$ </w:t>
      </w:r>
      <w:del w:id="22" w:author="ZOCCHEDDU Tiziana" w:date="2017-04-12T01:13:00Z">
        <w:r w:rsidR="008D50D0" w:rsidRPr="00842E6D" w:rsidDel="004131F8">
          <w:rPr>
            <w:rFonts w:asciiTheme="minorHAnsi" w:hAnsiTheme="minorHAnsi" w:cs="Arial"/>
            <w:b/>
            <w:bCs/>
            <w:color w:val="auto"/>
            <w:lang w:val="en-GB"/>
          </w:rPr>
          <w:delText>2.</w:delText>
        </w:r>
        <w:r w:rsidR="001E5E91" w:rsidDel="004131F8">
          <w:rPr>
            <w:rFonts w:asciiTheme="minorHAnsi" w:hAnsiTheme="minorHAnsi" w:cs="Arial"/>
            <w:b/>
            <w:bCs/>
            <w:color w:val="auto"/>
            <w:lang w:val="en-GB"/>
          </w:rPr>
          <w:delText>7</w:delText>
        </w:r>
        <w:r w:rsidR="002F0D0E" w:rsidRPr="00842E6D" w:rsidDel="004131F8">
          <w:rPr>
            <w:rFonts w:asciiTheme="minorHAnsi" w:hAnsiTheme="minorHAnsi" w:cs="Arial"/>
            <w:b/>
            <w:bCs/>
            <w:color w:val="auto"/>
            <w:lang w:val="en-GB"/>
          </w:rPr>
          <w:delText xml:space="preserve"> </w:delText>
        </w:r>
      </w:del>
      <w:ins w:id="23" w:author="Tiziana ZOCCHEDDU" w:date="2017-03-17T15:36:00Z">
        <w:del w:id="24" w:author="ZOCCHEDDU Tiziana" w:date="2017-04-12T01:13:00Z">
          <w:r w:rsidR="00607D36" w:rsidDel="004131F8">
            <w:rPr>
              <w:rFonts w:asciiTheme="minorHAnsi" w:hAnsiTheme="minorHAnsi" w:cs="Arial"/>
              <w:b/>
              <w:bCs/>
              <w:color w:val="auto"/>
              <w:lang w:val="en-GB"/>
            </w:rPr>
            <w:delText>5</w:delText>
          </w:r>
        </w:del>
      </w:ins>
      <w:ins w:id="25" w:author="ZOCCHEDDU Tiziana" w:date="2017-04-12T21:26:00Z">
        <w:r w:rsidR="006279A2">
          <w:rPr>
            <w:rFonts w:asciiTheme="minorHAnsi" w:hAnsiTheme="minorHAnsi" w:cs="Arial"/>
            <w:b/>
            <w:bCs/>
            <w:color w:val="auto"/>
            <w:lang w:val="en-GB"/>
          </w:rPr>
          <w:t>3.3</w:t>
        </w:r>
      </w:ins>
      <w:ins w:id="26" w:author="Tiziana ZOCCHEDDU" w:date="2017-03-17T15:36:00Z">
        <w:r w:rsidR="00607D36" w:rsidRPr="00842E6D">
          <w:rPr>
            <w:rFonts w:asciiTheme="minorHAnsi" w:hAnsiTheme="minorHAnsi" w:cs="Arial"/>
            <w:b/>
            <w:bCs/>
            <w:color w:val="auto"/>
            <w:lang w:val="en-GB"/>
          </w:rPr>
          <w:t xml:space="preserve"> </w:t>
        </w:r>
      </w:ins>
      <w:r w:rsidR="00AE0FF1" w:rsidRPr="00842E6D">
        <w:rPr>
          <w:rFonts w:asciiTheme="minorHAnsi" w:hAnsiTheme="minorHAnsi" w:cs="Arial"/>
          <w:b/>
          <w:bCs/>
          <w:color w:val="auto"/>
          <w:lang w:val="en-GB"/>
        </w:rPr>
        <w:t>million</w:t>
      </w:r>
    </w:p>
    <w:p w:rsidR="00541F21" w:rsidRPr="00842E6D" w:rsidRDefault="00541F21">
      <w:pPr>
        <w:spacing w:after="0" w:line="240" w:lineRule="auto"/>
        <w:jc w:val="both"/>
        <w:rPr>
          <w:rFonts w:cs="Arial"/>
          <w:b/>
          <w:lang w:val="en-GB"/>
        </w:rPr>
      </w:pPr>
    </w:p>
    <w:p w:rsidR="00541F21" w:rsidRPr="00842E6D" w:rsidRDefault="00F972F7">
      <w:pPr>
        <w:spacing w:after="0" w:line="240" w:lineRule="auto"/>
        <w:jc w:val="both"/>
        <w:rPr>
          <w:rFonts w:cs="Arial"/>
          <w:b/>
          <w:lang w:val="en-GB"/>
        </w:rPr>
      </w:pPr>
      <w:r w:rsidRPr="00842E6D">
        <w:rPr>
          <w:rFonts w:cs="Arial"/>
          <w:b/>
          <w:lang w:val="en-GB"/>
        </w:rPr>
        <w:t xml:space="preserve">Current </w:t>
      </w:r>
      <w:r w:rsidR="000C72D5" w:rsidRPr="00842E6D">
        <w:rPr>
          <w:rFonts w:cs="Arial"/>
          <w:b/>
          <w:lang w:val="en-GB"/>
        </w:rPr>
        <w:t>Partners</w:t>
      </w:r>
      <w:r w:rsidR="00EE4A19" w:rsidRPr="00842E6D">
        <w:rPr>
          <w:rFonts w:cs="Arial"/>
          <w:b/>
          <w:lang w:val="en-GB"/>
        </w:rPr>
        <w:t>:</w:t>
      </w:r>
      <w:r w:rsidRPr="00842E6D">
        <w:rPr>
          <w:rFonts w:cs="Arial"/>
          <w:b/>
          <w:lang w:val="en-GB"/>
        </w:rPr>
        <w:t xml:space="preserve"> </w:t>
      </w:r>
      <w:proofErr w:type="spellStart"/>
      <w:r w:rsidRPr="00842E6D">
        <w:rPr>
          <w:rFonts w:cs="Arial"/>
          <w:lang w:val="en-GB"/>
        </w:rPr>
        <w:t>XPrize</w:t>
      </w:r>
      <w:proofErr w:type="spellEnd"/>
      <w:r w:rsidR="00DF760F" w:rsidRPr="00842E6D">
        <w:rPr>
          <w:rFonts w:cs="Arial"/>
          <w:lang w:val="en-GB"/>
        </w:rPr>
        <w:t>, Innovation Accelerator Unit in Munich</w:t>
      </w:r>
    </w:p>
    <w:p w:rsidR="008D557A" w:rsidRPr="00842E6D" w:rsidRDefault="008D557A">
      <w:pPr>
        <w:spacing w:after="0" w:line="240" w:lineRule="auto"/>
        <w:jc w:val="both"/>
        <w:rPr>
          <w:rFonts w:cs="Arial"/>
          <w:b/>
          <w:lang w:val="en-GB"/>
        </w:rPr>
      </w:pPr>
    </w:p>
    <w:p w:rsidR="00541F21" w:rsidRPr="00842E6D" w:rsidRDefault="00F972F7">
      <w:pPr>
        <w:spacing w:after="0" w:line="240" w:lineRule="auto"/>
        <w:jc w:val="both"/>
        <w:rPr>
          <w:rFonts w:cs="Arial"/>
          <w:lang w:val="en-GB"/>
        </w:rPr>
      </w:pPr>
      <w:r w:rsidRPr="00842E6D">
        <w:rPr>
          <w:rFonts w:cs="Arial"/>
          <w:b/>
          <w:lang w:val="en-GB"/>
        </w:rPr>
        <w:t xml:space="preserve">Future </w:t>
      </w:r>
      <w:r w:rsidR="000C72D5" w:rsidRPr="00842E6D">
        <w:rPr>
          <w:rFonts w:cs="Arial"/>
          <w:b/>
          <w:lang w:val="en-GB"/>
        </w:rPr>
        <w:t>Prospects</w:t>
      </w:r>
      <w:r w:rsidR="00272855" w:rsidRPr="00842E6D">
        <w:rPr>
          <w:rFonts w:cs="Arial"/>
          <w:b/>
          <w:lang w:val="en-GB"/>
        </w:rPr>
        <w:t>:</w:t>
      </w:r>
      <w:r w:rsidR="000C72D5" w:rsidRPr="00842E6D">
        <w:rPr>
          <w:rFonts w:cs="Arial"/>
          <w:b/>
          <w:lang w:val="en-GB"/>
        </w:rPr>
        <w:t xml:space="preserve"> </w:t>
      </w:r>
      <w:r w:rsidRPr="00842E6D">
        <w:rPr>
          <w:rFonts w:cs="Arial"/>
          <w:lang w:val="en-GB"/>
        </w:rPr>
        <w:t xml:space="preserve">Amazon, </w:t>
      </w:r>
      <w:r w:rsidR="000A234D" w:rsidRPr="00842E6D">
        <w:rPr>
          <w:rFonts w:cs="Arial"/>
          <w:lang w:val="en-GB"/>
        </w:rPr>
        <w:t>Bill and Melinda Gates Foundation (Digitization related)</w:t>
      </w:r>
      <w:r w:rsidR="002E555C" w:rsidRPr="00842E6D">
        <w:rPr>
          <w:rFonts w:cs="Arial"/>
          <w:lang w:val="en-GB"/>
        </w:rPr>
        <w:t xml:space="preserve">; </w:t>
      </w:r>
      <w:r w:rsidR="000A234D" w:rsidRPr="00842E6D">
        <w:rPr>
          <w:rFonts w:cs="Arial"/>
          <w:lang w:val="en-GB"/>
        </w:rPr>
        <w:t>Rockefeller</w:t>
      </w:r>
      <w:r w:rsidR="0065412C" w:rsidRPr="00842E6D">
        <w:rPr>
          <w:rFonts w:cs="Arial"/>
          <w:lang w:val="en-GB"/>
        </w:rPr>
        <w:t>, Google, local private sector actors</w:t>
      </w:r>
      <w:r w:rsidR="00BB04F3" w:rsidRPr="00842E6D">
        <w:rPr>
          <w:rFonts w:cs="Arial"/>
          <w:lang w:val="en-GB"/>
        </w:rPr>
        <w:t xml:space="preserve"> </w:t>
      </w:r>
    </w:p>
    <w:p w:rsidR="00541F21" w:rsidRPr="00842E6D" w:rsidRDefault="00541F21">
      <w:pPr>
        <w:spacing w:after="0" w:line="240" w:lineRule="auto"/>
        <w:jc w:val="both"/>
        <w:rPr>
          <w:rFonts w:cs="Arial"/>
          <w:lang w:val="en-GB"/>
        </w:rPr>
      </w:pPr>
    </w:p>
    <w:p w:rsidR="00541F21" w:rsidRPr="00842E6D" w:rsidRDefault="00272855">
      <w:pPr>
        <w:spacing w:line="240" w:lineRule="auto"/>
        <w:jc w:val="both"/>
        <w:rPr>
          <w:b/>
          <w:lang w:val="en-GB"/>
        </w:rPr>
      </w:pPr>
      <w:r w:rsidRPr="00842E6D">
        <w:rPr>
          <w:b/>
          <w:lang w:val="en-GB"/>
        </w:rPr>
        <w:t>Key Actions</w:t>
      </w:r>
    </w:p>
    <w:p w:rsidR="00541F21" w:rsidRPr="00842E6D" w:rsidRDefault="00B0290B">
      <w:pPr>
        <w:pStyle w:val="ListParagraph"/>
        <w:numPr>
          <w:ilvl w:val="0"/>
          <w:numId w:val="40"/>
        </w:numPr>
        <w:spacing w:line="240" w:lineRule="auto"/>
        <w:jc w:val="both"/>
      </w:pPr>
      <w:r w:rsidRPr="00366850">
        <w:t xml:space="preserve">Build on </w:t>
      </w:r>
      <w:r w:rsidR="0069565B" w:rsidRPr="008B1293">
        <w:t xml:space="preserve">identified </w:t>
      </w:r>
      <w:r w:rsidRPr="008B1293">
        <w:t>opportunities identified among US corporate philanthropies</w:t>
      </w:r>
      <w:r w:rsidR="0069565B" w:rsidRPr="00842E6D">
        <w:t>;</w:t>
      </w:r>
    </w:p>
    <w:p w:rsidR="00541F21" w:rsidRPr="00842E6D" w:rsidRDefault="0069565B">
      <w:pPr>
        <w:pStyle w:val="ListParagraph"/>
        <w:numPr>
          <w:ilvl w:val="0"/>
          <w:numId w:val="40"/>
        </w:numPr>
        <w:suppressAutoHyphens/>
        <w:spacing w:before="120" w:after="0" w:line="240" w:lineRule="auto"/>
        <w:jc w:val="both"/>
        <w:rPr>
          <w:rFonts w:cs="Arial"/>
        </w:rPr>
      </w:pPr>
      <w:r w:rsidRPr="00842E6D">
        <w:t xml:space="preserve">Develop </w:t>
      </w:r>
      <w:r w:rsidR="00A84133" w:rsidRPr="00842E6D">
        <w:t>WFP Tanzania</w:t>
      </w:r>
      <w:r w:rsidR="007D34D5" w:rsidRPr="00842E6D">
        <w:t xml:space="preserve"> as a hub to field test innovations</w:t>
      </w:r>
      <w:r w:rsidRPr="00842E6D">
        <w:t xml:space="preserve"> through continued engagement with WFP HQ and the </w:t>
      </w:r>
      <w:r w:rsidR="007D34D5" w:rsidRPr="00842E6D">
        <w:rPr>
          <w:rFonts w:cs="Arial"/>
        </w:rPr>
        <w:t xml:space="preserve">Innovation </w:t>
      </w:r>
      <w:r w:rsidR="00A71032" w:rsidRPr="00842E6D">
        <w:rPr>
          <w:rFonts w:cs="Arial"/>
        </w:rPr>
        <w:t>Acc</w:t>
      </w:r>
      <w:r w:rsidR="00825AFD" w:rsidRPr="00842E6D">
        <w:rPr>
          <w:rFonts w:cs="Arial"/>
        </w:rPr>
        <w:t xml:space="preserve">elerator Unit </w:t>
      </w:r>
      <w:r w:rsidR="007D34D5" w:rsidRPr="00842E6D">
        <w:rPr>
          <w:rFonts w:cs="Arial"/>
        </w:rPr>
        <w:t xml:space="preserve">in </w:t>
      </w:r>
      <w:r w:rsidR="00825AFD" w:rsidRPr="00842E6D">
        <w:rPr>
          <w:rFonts w:cs="Arial"/>
        </w:rPr>
        <w:t>Munich</w:t>
      </w:r>
      <w:r w:rsidRPr="00842E6D">
        <w:rPr>
          <w:rFonts w:cs="Arial"/>
        </w:rPr>
        <w:t>;</w:t>
      </w:r>
    </w:p>
    <w:p w:rsidR="00541F21" w:rsidRPr="00842E6D" w:rsidRDefault="00F85009">
      <w:pPr>
        <w:pStyle w:val="ListParagraph"/>
        <w:numPr>
          <w:ilvl w:val="0"/>
          <w:numId w:val="40"/>
        </w:numPr>
        <w:tabs>
          <w:tab w:val="left" w:pos="-720"/>
        </w:tabs>
        <w:suppressAutoHyphens/>
        <w:spacing w:before="120" w:after="0" w:line="240" w:lineRule="auto"/>
        <w:jc w:val="both"/>
        <w:rPr>
          <w:rFonts w:cs="Arial"/>
        </w:rPr>
      </w:pPr>
      <w:r w:rsidRPr="00842E6D">
        <w:rPr>
          <w:rFonts w:cs="Arial"/>
        </w:rPr>
        <w:t xml:space="preserve">Explore opportunities </w:t>
      </w:r>
      <w:r w:rsidR="00BB0D42" w:rsidRPr="00842E6D">
        <w:rPr>
          <w:rFonts w:cs="Arial"/>
        </w:rPr>
        <w:t>within South-</w:t>
      </w:r>
      <w:r w:rsidRPr="00842E6D">
        <w:rPr>
          <w:rFonts w:cs="Arial"/>
        </w:rPr>
        <w:t>Sout</w:t>
      </w:r>
      <w:r w:rsidR="0069565B" w:rsidRPr="00842E6D">
        <w:rPr>
          <w:rFonts w:cs="Arial"/>
        </w:rPr>
        <w:t xml:space="preserve">h Cooperation; and </w:t>
      </w:r>
    </w:p>
    <w:p w:rsidR="00541F21" w:rsidRPr="00842E6D" w:rsidRDefault="00F85009">
      <w:pPr>
        <w:pStyle w:val="ListParagraph"/>
        <w:numPr>
          <w:ilvl w:val="0"/>
          <w:numId w:val="40"/>
        </w:numPr>
        <w:tabs>
          <w:tab w:val="left" w:pos="-720"/>
        </w:tabs>
        <w:suppressAutoHyphens/>
        <w:spacing w:before="120" w:after="0" w:line="240" w:lineRule="auto"/>
        <w:jc w:val="both"/>
        <w:rPr>
          <w:rFonts w:cs="Arial"/>
        </w:rPr>
      </w:pPr>
      <w:r w:rsidRPr="00842E6D">
        <w:rPr>
          <w:rFonts w:cs="Arial"/>
        </w:rPr>
        <w:t xml:space="preserve">Explore opportunities with </w:t>
      </w:r>
      <w:r w:rsidR="0069565B" w:rsidRPr="00842E6D">
        <w:rPr>
          <w:rFonts w:cs="Arial"/>
        </w:rPr>
        <w:t xml:space="preserve">the various WFP </w:t>
      </w:r>
      <w:r w:rsidRPr="00842E6D">
        <w:rPr>
          <w:rFonts w:cs="Arial"/>
        </w:rPr>
        <w:t xml:space="preserve">Centres of Excellence </w:t>
      </w:r>
    </w:p>
    <w:p w:rsidR="00541F21" w:rsidRPr="00842E6D" w:rsidRDefault="00541F21">
      <w:pPr>
        <w:spacing w:after="0" w:line="240" w:lineRule="auto"/>
        <w:jc w:val="both"/>
        <w:rPr>
          <w:lang w:val="en-GB"/>
        </w:rPr>
      </w:pPr>
    </w:p>
    <w:p w:rsidR="00541F21" w:rsidRPr="00842E6D" w:rsidRDefault="0030560B">
      <w:pPr>
        <w:pStyle w:val="ListParagraph"/>
        <w:numPr>
          <w:ilvl w:val="0"/>
          <w:numId w:val="6"/>
        </w:numPr>
        <w:spacing w:line="240" w:lineRule="auto"/>
        <w:jc w:val="both"/>
        <w:rPr>
          <w:rFonts w:cs="Arial"/>
          <w:b/>
          <w:caps/>
        </w:rPr>
      </w:pPr>
      <w:r w:rsidRPr="00842E6D">
        <w:rPr>
          <w:rFonts w:cs="Arial"/>
          <w:b/>
          <w:caps/>
        </w:rPr>
        <w:t>KEY STAKEHOLDERS</w:t>
      </w:r>
    </w:p>
    <w:p w:rsidR="00541F21" w:rsidRPr="00842E6D" w:rsidRDefault="00EE10E4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 w:rsidRPr="00842E6D">
        <w:rPr>
          <w:lang w:val="en-GB"/>
        </w:rPr>
        <w:t xml:space="preserve">This section highlights </w:t>
      </w:r>
      <w:r w:rsidR="00B64D9E" w:rsidRPr="00842E6D">
        <w:rPr>
          <w:lang w:val="en-GB"/>
        </w:rPr>
        <w:t xml:space="preserve">WFP’s </w:t>
      </w:r>
      <w:r w:rsidR="00E41C70" w:rsidRPr="00842E6D">
        <w:rPr>
          <w:lang w:val="en-GB"/>
        </w:rPr>
        <w:t xml:space="preserve">goals </w:t>
      </w:r>
      <w:r w:rsidR="00B64D9E" w:rsidRPr="00842E6D">
        <w:rPr>
          <w:lang w:val="en-GB"/>
        </w:rPr>
        <w:t xml:space="preserve">in engaging with key stakeholders groups </w:t>
      </w:r>
      <w:r w:rsidR="00E41C70" w:rsidRPr="00842E6D">
        <w:rPr>
          <w:lang w:val="en-GB"/>
        </w:rPr>
        <w:t xml:space="preserve">and </w:t>
      </w:r>
      <w:r w:rsidR="00B64D9E" w:rsidRPr="00842E6D">
        <w:rPr>
          <w:lang w:val="en-GB"/>
        </w:rPr>
        <w:t xml:space="preserve">proposes </w:t>
      </w:r>
      <w:r w:rsidRPr="00842E6D">
        <w:rPr>
          <w:lang w:val="en-GB"/>
        </w:rPr>
        <w:t xml:space="preserve">key actions </w:t>
      </w:r>
      <w:r w:rsidR="00B64D9E" w:rsidRPr="00842E6D">
        <w:rPr>
          <w:lang w:val="en-GB"/>
        </w:rPr>
        <w:t xml:space="preserve">needed to engage with some of the </w:t>
      </w:r>
      <w:r w:rsidRPr="00842E6D">
        <w:rPr>
          <w:lang w:val="en-GB"/>
        </w:rPr>
        <w:t xml:space="preserve">main partners. </w:t>
      </w:r>
      <w:r w:rsidRPr="00842E6D">
        <w:rPr>
          <w:rFonts w:cs="MaiandraGD-Regular"/>
          <w:lang w:val="en-GB"/>
        </w:rPr>
        <w:t xml:space="preserve">At the national level key stakeholders include the government and its </w:t>
      </w:r>
      <w:r w:rsidR="00FD76A2" w:rsidRPr="00842E6D">
        <w:rPr>
          <w:rFonts w:cs="MaiandraGD-Regular"/>
          <w:lang w:val="en-GB"/>
        </w:rPr>
        <w:t xml:space="preserve">agencies, development partners and </w:t>
      </w:r>
      <w:r w:rsidRPr="00842E6D">
        <w:rPr>
          <w:rFonts w:cs="MaiandraGD-Regular"/>
          <w:lang w:val="en-GB"/>
        </w:rPr>
        <w:t>the private sector</w:t>
      </w:r>
      <w:r w:rsidR="00FD76A2" w:rsidRPr="00842E6D">
        <w:rPr>
          <w:rFonts w:cs="MaiandraGD-Regular"/>
          <w:lang w:val="en-GB"/>
        </w:rPr>
        <w:t xml:space="preserve">. </w:t>
      </w:r>
      <w:r w:rsidRPr="00842E6D">
        <w:rPr>
          <w:rFonts w:cs="MaiandraGD-Regular"/>
          <w:lang w:val="en-GB"/>
        </w:rPr>
        <w:t>At the local level, stakeholders include Local Government Authorities (LGA) and NGOs</w:t>
      </w:r>
      <w:r w:rsidR="00FD76A2" w:rsidRPr="00842E6D">
        <w:rPr>
          <w:rFonts w:cs="MaiandraGD-Regular"/>
          <w:lang w:val="en-GB"/>
        </w:rPr>
        <w:t xml:space="preserve">. </w:t>
      </w:r>
      <w:r w:rsidRPr="00842E6D">
        <w:rPr>
          <w:rFonts w:cs="MaiandraGD-Regular"/>
          <w:lang w:val="en-GB"/>
        </w:rPr>
        <w:t xml:space="preserve"> </w:t>
      </w:r>
    </w:p>
    <w:p w:rsidR="00541F21" w:rsidRPr="00842E6D" w:rsidRDefault="00541F21">
      <w:pPr>
        <w:autoSpaceDE w:val="0"/>
        <w:autoSpaceDN w:val="0"/>
        <w:adjustRightInd w:val="0"/>
        <w:spacing w:after="0" w:line="240" w:lineRule="auto"/>
        <w:jc w:val="both"/>
        <w:rPr>
          <w:rFonts w:cs="MaiandraGD-Regular"/>
          <w:lang w:val="en-GB"/>
        </w:rPr>
      </w:pPr>
    </w:p>
    <w:p w:rsidR="00541F21" w:rsidRPr="008B1293" w:rsidRDefault="00196C9D">
      <w:pPr>
        <w:pStyle w:val="ListParagraph"/>
        <w:numPr>
          <w:ilvl w:val="1"/>
          <w:numId w:val="6"/>
        </w:numPr>
        <w:shd w:val="clear" w:color="auto" w:fill="F2F2F2" w:themeFill="background1" w:themeFillShade="F2"/>
        <w:spacing w:line="240" w:lineRule="auto"/>
        <w:ind w:left="360"/>
        <w:jc w:val="both"/>
        <w:rPr>
          <w:rFonts w:cs="Arial"/>
          <w:b/>
          <w:caps/>
        </w:rPr>
      </w:pPr>
      <w:r w:rsidRPr="00366850">
        <w:rPr>
          <w:rFonts w:cs="Arial"/>
          <w:b/>
        </w:rPr>
        <w:t>G</w:t>
      </w:r>
      <w:r w:rsidR="00825AFD" w:rsidRPr="008B1293">
        <w:rPr>
          <w:rFonts w:cs="Arial"/>
          <w:b/>
        </w:rPr>
        <w:t xml:space="preserve">overnment </w:t>
      </w:r>
    </w:p>
    <w:p w:rsidR="00541F21" w:rsidRPr="00842E6D" w:rsidRDefault="00541F21">
      <w:pPr>
        <w:pStyle w:val="ListParagraph"/>
        <w:spacing w:after="0" w:line="240" w:lineRule="auto"/>
        <w:ind w:left="0"/>
        <w:jc w:val="both"/>
      </w:pPr>
    </w:p>
    <w:p w:rsidR="00541F21" w:rsidRPr="00842E6D" w:rsidRDefault="00196C9D">
      <w:pPr>
        <w:spacing w:after="0" w:line="240" w:lineRule="auto"/>
        <w:jc w:val="both"/>
        <w:rPr>
          <w:rFonts w:cs="Verdana"/>
          <w:lang w:val="en-GB"/>
        </w:rPr>
      </w:pPr>
      <w:r w:rsidRPr="00842E6D">
        <w:rPr>
          <w:b/>
          <w:lang w:val="en-GB"/>
        </w:rPr>
        <w:t>Background</w:t>
      </w:r>
      <w:r w:rsidR="001C0ABD" w:rsidRPr="00842E6D">
        <w:rPr>
          <w:b/>
          <w:lang w:val="en-GB"/>
        </w:rPr>
        <w:t xml:space="preserve">: </w:t>
      </w:r>
      <w:r w:rsidR="00082844" w:rsidRPr="00842E6D">
        <w:rPr>
          <w:rFonts w:cs="Verdana"/>
          <w:lang w:val="en-GB"/>
        </w:rPr>
        <w:t xml:space="preserve">WFP works closely with the Government at both the national and local levels. At the national level, WFP works with line ministries and related institutions, including </w:t>
      </w:r>
      <w:ins w:id="27" w:author="Fizza MOLOO" w:date="2017-03-16T14:49:00Z">
        <w:r w:rsidR="00FA4FDA">
          <w:rPr>
            <w:rFonts w:cs="Verdana"/>
            <w:lang w:val="en-GB"/>
          </w:rPr>
          <w:t>Ministry of Health,</w:t>
        </w:r>
      </w:ins>
      <w:ins w:id="28" w:author="Fizza MOLOO" w:date="2017-03-16T14:50:00Z">
        <w:r w:rsidR="00FA4FDA">
          <w:rPr>
            <w:rFonts w:cs="Verdana"/>
            <w:lang w:val="en-GB"/>
          </w:rPr>
          <w:t xml:space="preserve"> Community Development, Gender, Elderly and Children, </w:t>
        </w:r>
      </w:ins>
      <w:r w:rsidR="00082844" w:rsidRPr="00842E6D">
        <w:rPr>
          <w:rFonts w:cs="Verdana"/>
          <w:lang w:val="en-GB"/>
        </w:rPr>
        <w:t>Tanzania Food and Nutrition Centre</w:t>
      </w:r>
      <w:ins w:id="29" w:author="Fizza MOLOO" w:date="2017-03-16T14:54:00Z">
        <w:r w:rsidR="00FA4FDA">
          <w:rPr>
            <w:rFonts w:cs="Verdana"/>
            <w:lang w:val="en-GB"/>
          </w:rPr>
          <w:t xml:space="preserve"> (TFNC)</w:t>
        </w:r>
      </w:ins>
      <w:r w:rsidR="00082844" w:rsidRPr="00842E6D">
        <w:rPr>
          <w:rFonts w:cs="Verdana"/>
          <w:lang w:val="en-GB"/>
        </w:rPr>
        <w:t>, Disaster Management Department, National Food Reserve Agen</w:t>
      </w:r>
      <w:r w:rsidR="00AF7FC5" w:rsidRPr="00842E6D">
        <w:rPr>
          <w:rFonts w:cs="Verdana"/>
          <w:lang w:val="en-GB"/>
        </w:rPr>
        <w:t>cy and Tanzania Ports Authority.</w:t>
      </w:r>
      <w:r w:rsidR="00082844" w:rsidRPr="00842E6D">
        <w:rPr>
          <w:rFonts w:cs="Verdana"/>
          <w:lang w:val="en-GB"/>
        </w:rPr>
        <w:t xml:space="preserve"> At the local level, WFP works closely with district governments who are </w:t>
      </w:r>
      <w:r w:rsidR="0065412C" w:rsidRPr="00842E6D">
        <w:rPr>
          <w:rFonts w:cs="Verdana"/>
          <w:lang w:val="en-GB"/>
        </w:rPr>
        <w:t xml:space="preserve">in some cases </w:t>
      </w:r>
      <w:r w:rsidR="00082844" w:rsidRPr="00842E6D">
        <w:rPr>
          <w:rFonts w:cs="Verdana"/>
          <w:lang w:val="en-GB"/>
        </w:rPr>
        <w:t>implementing partners for WFP</w:t>
      </w:r>
      <w:r w:rsidR="009F435A" w:rsidRPr="00842E6D">
        <w:rPr>
          <w:rFonts w:cs="Verdana"/>
          <w:lang w:val="en-GB"/>
        </w:rPr>
        <w:t xml:space="preserve"> </w:t>
      </w:r>
      <w:r w:rsidR="00082844" w:rsidRPr="00842E6D">
        <w:rPr>
          <w:rFonts w:cs="Verdana"/>
          <w:lang w:val="en-GB"/>
        </w:rPr>
        <w:t xml:space="preserve">in food insecure areas of the country. Under the new CSP, WFP Tanzania will increasingly shift to an enabling role by fostering local knowledge and enhancing technical capacity strengthening </w:t>
      </w:r>
      <w:r w:rsidR="0065412C" w:rsidRPr="00842E6D">
        <w:rPr>
          <w:rFonts w:cs="Verdana"/>
          <w:lang w:val="en-GB"/>
        </w:rPr>
        <w:t xml:space="preserve">of </w:t>
      </w:r>
      <w:r w:rsidR="00082844" w:rsidRPr="00842E6D">
        <w:rPr>
          <w:rFonts w:cs="Verdana"/>
          <w:lang w:val="en-GB"/>
        </w:rPr>
        <w:t>government systems for monitoring</w:t>
      </w:r>
      <w:r w:rsidR="0030560B" w:rsidRPr="00842E6D">
        <w:rPr>
          <w:rFonts w:cs="Verdana"/>
          <w:lang w:val="en-GB"/>
        </w:rPr>
        <w:t xml:space="preserve"> in the case for example </w:t>
      </w:r>
      <w:del w:id="30" w:author="Fizza MOLOO" w:date="2017-03-16T14:54:00Z">
        <w:r w:rsidR="0030560B" w:rsidRPr="00842E6D" w:rsidDel="00FA4FDA">
          <w:rPr>
            <w:rFonts w:cs="Verdana"/>
            <w:lang w:val="en-GB"/>
          </w:rPr>
          <w:delText>of the Tanzania Food and Nutrition Centre (</w:delText>
        </w:r>
      </w:del>
      <w:r w:rsidR="0030560B" w:rsidRPr="00842E6D">
        <w:rPr>
          <w:rFonts w:cs="Verdana"/>
          <w:lang w:val="en-GB"/>
        </w:rPr>
        <w:t>TFNC</w:t>
      </w:r>
      <w:del w:id="31" w:author="Fizza MOLOO" w:date="2017-03-16T14:54:00Z">
        <w:r w:rsidR="0030560B" w:rsidRPr="00842E6D" w:rsidDel="00FA4FDA">
          <w:rPr>
            <w:rFonts w:cs="Verdana"/>
            <w:lang w:val="en-GB"/>
          </w:rPr>
          <w:delText>)</w:delText>
        </w:r>
      </w:del>
      <w:r w:rsidR="0030560B" w:rsidRPr="00842E6D">
        <w:rPr>
          <w:rFonts w:cs="Verdana"/>
          <w:lang w:val="en-GB"/>
        </w:rPr>
        <w:t>,</w:t>
      </w:r>
      <w:r w:rsidR="00082844" w:rsidRPr="00842E6D">
        <w:rPr>
          <w:rFonts w:cs="Verdana"/>
          <w:lang w:val="en-GB"/>
        </w:rPr>
        <w:t xml:space="preserve"> analysis and mapping of food insecurity, disaster risk reduction, programming and nutrition mainstreaming in social safety nets</w:t>
      </w:r>
      <w:r w:rsidR="004D1049" w:rsidRPr="00842E6D">
        <w:rPr>
          <w:rFonts w:cs="Verdana"/>
          <w:lang w:val="en-GB"/>
        </w:rPr>
        <w:t>.</w:t>
      </w:r>
    </w:p>
    <w:p w:rsidR="00541F21" w:rsidRPr="00842E6D" w:rsidRDefault="00541F21">
      <w:pPr>
        <w:autoSpaceDE w:val="0"/>
        <w:autoSpaceDN w:val="0"/>
        <w:adjustRightInd w:val="0"/>
        <w:spacing w:after="0" w:line="240" w:lineRule="auto"/>
        <w:jc w:val="both"/>
        <w:rPr>
          <w:b/>
          <w:i/>
          <w:lang w:val="en-GB"/>
        </w:rPr>
      </w:pPr>
    </w:p>
    <w:p w:rsidR="00541F21" w:rsidRPr="00842E6D" w:rsidRDefault="00196C9D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 w:rsidRPr="00842E6D">
        <w:rPr>
          <w:b/>
          <w:lang w:val="en-GB"/>
        </w:rPr>
        <w:t>Goal</w:t>
      </w:r>
      <w:r w:rsidR="001C0ABD" w:rsidRPr="00842E6D">
        <w:rPr>
          <w:b/>
          <w:i/>
          <w:lang w:val="en-GB"/>
        </w:rPr>
        <w:t xml:space="preserve">: </w:t>
      </w:r>
      <w:r w:rsidR="004D1049" w:rsidRPr="00842E6D">
        <w:rPr>
          <w:lang w:val="en-GB"/>
        </w:rPr>
        <w:t>P</w:t>
      </w:r>
      <w:r w:rsidR="00FA1114" w:rsidRPr="00842E6D">
        <w:rPr>
          <w:lang w:val="en-GB"/>
        </w:rPr>
        <w:t>osition</w:t>
      </w:r>
      <w:r w:rsidR="00FA1114" w:rsidRPr="00842E6D">
        <w:rPr>
          <w:b/>
          <w:lang w:val="en-GB"/>
        </w:rPr>
        <w:t xml:space="preserve"> </w:t>
      </w:r>
      <w:r w:rsidR="00FA1114" w:rsidRPr="00842E6D">
        <w:rPr>
          <w:lang w:val="en-GB"/>
        </w:rPr>
        <w:t xml:space="preserve">WFP as a relevant partner </w:t>
      </w:r>
      <w:r w:rsidR="004D1049" w:rsidRPr="00842E6D">
        <w:rPr>
          <w:lang w:val="en-GB"/>
        </w:rPr>
        <w:t xml:space="preserve">in order </w:t>
      </w:r>
      <w:r w:rsidR="00A90212" w:rsidRPr="00842E6D">
        <w:rPr>
          <w:lang w:val="en-GB"/>
        </w:rPr>
        <w:t xml:space="preserve">to provide </w:t>
      </w:r>
      <w:r w:rsidR="00FA1114" w:rsidRPr="00842E6D">
        <w:rPr>
          <w:lang w:val="en-GB"/>
        </w:rPr>
        <w:t>technical support to the Gover</w:t>
      </w:r>
      <w:r w:rsidR="004D1049" w:rsidRPr="00842E6D">
        <w:rPr>
          <w:lang w:val="en-GB"/>
        </w:rPr>
        <w:t>nment.</w:t>
      </w:r>
    </w:p>
    <w:p w:rsidR="00541F21" w:rsidRPr="00842E6D" w:rsidRDefault="00541F21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:rsidR="00541F21" w:rsidRPr="00842E6D" w:rsidRDefault="00196C9D">
      <w:pPr>
        <w:spacing w:line="240" w:lineRule="auto"/>
        <w:jc w:val="both"/>
        <w:rPr>
          <w:b/>
          <w:lang w:val="en-GB"/>
        </w:rPr>
      </w:pPr>
      <w:r w:rsidRPr="00842E6D">
        <w:rPr>
          <w:b/>
          <w:lang w:val="en-GB"/>
        </w:rPr>
        <w:t xml:space="preserve">Key Actions </w:t>
      </w:r>
    </w:p>
    <w:p w:rsidR="00541F21" w:rsidRPr="00842E6D" w:rsidRDefault="00E44E57">
      <w:pPr>
        <w:pStyle w:val="ListParagraph"/>
        <w:numPr>
          <w:ilvl w:val="0"/>
          <w:numId w:val="41"/>
        </w:numPr>
        <w:spacing w:line="240" w:lineRule="auto"/>
        <w:jc w:val="both"/>
      </w:pPr>
      <w:r w:rsidRPr="00366850">
        <w:t xml:space="preserve">Engage with government </w:t>
      </w:r>
      <w:r w:rsidR="008D66A3" w:rsidRPr="008B1293">
        <w:t>and partners on support required within policy pri</w:t>
      </w:r>
      <w:r w:rsidR="008D66A3" w:rsidRPr="00842E6D">
        <w:t xml:space="preserve">orities. </w:t>
      </w:r>
      <w:r w:rsidRPr="00842E6D">
        <w:t xml:space="preserve"> </w:t>
      </w:r>
    </w:p>
    <w:p w:rsidR="00541F21" w:rsidRPr="00842E6D" w:rsidRDefault="003039AE">
      <w:pPr>
        <w:pStyle w:val="ListParagraph"/>
        <w:numPr>
          <w:ilvl w:val="0"/>
          <w:numId w:val="41"/>
        </w:numPr>
        <w:spacing w:line="240" w:lineRule="auto"/>
        <w:jc w:val="both"/>
      </w:pPr>
      <w:r w:rsidRPr="00842E6D">
        <w:t>Identify opportunities in sector plans that WFP can support; and</w:t>
      </w:r>
    </w:p>
    <w:p w:rsidR="00541F21" w:rsidRPr="00842E6D" w:rsidRDefault="003039AE">
      <w:pPr>
        <w:pStyle w:val="ListParagraph"/>
        <w:numPr>
          <w:ilvl w:val="0"/>
          <w:numId w:val="41"/>
        </w:numPr>
        <w:spacing w:line="240" w:lineRule="auto"/>
        <w:jc w:val="both"/>
      </w:pPr>
      <w:r w:rsidRPr="00842E6D">
        <w:t xml:space="preserve">Engage regularly </w:t>
      </w:r>
      <w:r w:rsidR="00FA1114" w:rsidRPr="00842E6D">
        <w:t xml:space="preserve">with the </w:t>
      </w:r>
      <w:r w:rsidRPr="00842E6D">
        <w:t xml:space="preserve">Prime Minister’s office </w:t>
      </w:r>
      <w:r w:rsidR="00FA1114" w:rsidRPr="00842E6D">
        <w:t xml:space="preserve">and relevant </w:t>
      </w:r>
      <w:r w:rsidRPr="00842E6D">
        <w:t xml:space="preserve">line </w:t>
      </w:r>
      <w:r w:rsidR="00FA1114" w:rsidRPr="00842E6D">
        <w:t>ministries</w:t>
      </w:r>
      <w:r w:rsidRPr="00842E6D">
        <w:t xml:space="preserve"> - </w:t>
      </w:r>
      <w:r w:rsidR="00FA1114" w:rsidRPr="00842E6D">
        <w:t xml:space="preserve">Home Affairs, Agriculture, </w:t>
      </w:r>
      <w:r w:rsidRPr="00842E6D">
        <w:t xml:space="preserve">Health and Nutrition and Transport. </w:t>
      </w:r>
      <w:r w:rsidR="00FA1114" w:rsidRPr="00842E6D">
        <w:t xml:space="preserve"> </w:t>
      </w:r>
    </w:p>
    <w:p w:rsidR="00541F21" w:rsidRPr="00842E6D" w:rsidRDefault="00541F21">
      <w:pPr>
        <w:pStyle w:val="ListParagraph"/>
        <w:spacing w:line="240" w:lineRule="auto"/>
        <w:ind w:left="0"/>
        <w:jc w:val="both"/>
      </w:pPr>
    </w:p>
    <w:p w:rsidR="00541F21" w:rsidRPr="00842E6D" w:rsidRDefault="00196C9D">
      <w:pPr>
        <w:pStyle w:val="ListParagraph"/>
        <w:numPr>
          <w:ilvl w:val="1"/>
          <w:numId w:val="6"/>
        </w:numPr>
        <w:shd w:val="clear" w:color="auto" w:fill="F2F2F2" w:themeFill="background1" w:themeFillShade="F2"/>
        <w:spacing w:line="240" w:lineRule="auto"/>
        <w:ind w:left="360"/>
        <w:jc w:val="both"/>
        <w:rPr>
          <w:rFonts w:cs="Arial"/>
          <w:b/>
          <w:caps/>
        </w:rPr>
      </w:pPr>
      <w:r w:rsidRPr="00842E6D">
        <w:rPr>
          <w:rFonts w:cs="Arial"/>
          <w:b/>
        </w:rPr>
        <w:t>D</w:t>
      </w:r>
      <w:r w:rsidR="00825AFD" w:rsidRPr="00842E6D">
        <w:rPr>
          <w:rFonts w:cs="Arial"/>
          <w:b/>
        </w:rPr>
        <w:t>onors</w:t>
      </w:r>
    </w:p>
    <w:p w:rsidR="00541F21" w:rsidRPr="00842E6D" w:rsidRDefault="00541F21">
      <w:pPr>
        <w:pStyle w:val="ListParagraph"/>
        <w:spacing w:after="0" w:line="240" w:lineRule="auto"/>
        <w:ind w:left="360"/>
        <w:jc w:val="both"/>
        <w:rPr>
          <w:b/>
        </w:rPr>
      </w:pPr>
    </w:p>
    <w:p w:rsidR="00541F21" w:rsidRPr="00842E6D" w:rsidRDefault="00196C9D">
      <w:pPr>
        <w:spacing w:after="0" w:line="240" w:lineRule="auto"/>
        <w:jc w:val="both"/>
        <w:rPr>
          <w:rFonts w:ascii="Calibri" w:hAnsi="Calibri"/>
          <w:color w:val="212121"/>
          <w:shd w:val="clear" w:color="auto" w:fill="00FFFF"/>
          <w:lang w:val="en-GB"/>
        </w:rPr>
      </w:pPr>
      <w:r w:rsidRPr="00842E6D">
        <w:rPr>
          <w:b/>
          <w:lang w:val="en-GB"/>
        </w:rPr>
        <w:t>Background</w:t>
      </w:r>
      <w:r w:rsidR="001C0ABD" w:rsidRPr="00842E6D">
        <w:rPr>
          <w:b/>
          <w:lang w:val="en-GB"/>
        </w:rPr>
        <w:t>:</w:t>
      </w:r>
      <w:r w:rsidR="001C0ABD" w:rsidRPr="00842E6D">
        <w:rPr>
          <w:lang w:val="en-GB"/>
        </w:rPr>
        <w:t xml:space="preserve"> </w:t>
      </w:r>
      <w:r w:rsidR="00235721" w:rsidRPr="00842E6D">
        <w:rPr>
          <w:lang w:val="en-GB"/>
        </w:rPr>
        <w:t xml:space="preserve">WFP has been </w:t>
      </w:r>
      <w:r w:rsidR="00D42D05" w:rsidRPr="00842E6D">
        <w:rPr>
          <w:lang w:val="en-GB"/>
        </w:rPr>
        <w:t>dependent on traditional donors</w:t>
      </w:r>
      <w:r w:rsidR="00235721" w:rsidRPr="00842E6D">
        <w:rPr>
          <w:lang w:val="en-GB"/>
        </w:rPr>
        <w:t xml:space="preserve"> and needs to diversify its donor base</w:t>
      </w:r>
      <w:r w:rsidR="00D42D05" w:rsidRPr="00842E6D">
        <w:rPr>
          <w:lang w:val="en-GB"/>
        </w:rPr>
        <w:t xml:space="preserve">, for which a number </w:t>
      </w:r>
      <w:r w:rsidR="00B562E3" w:rsidRPr="00842E6D">
        <w:rPr>
          <w:lang w:val="en-GB"/>
        </w:rPr>
        <w:t xml:space="preserve">of </w:t>
      </w:r>
      <w:r w:rsidR="00D42D05" w:rsidRPr="00842E6D">
        <w:rPr>
          <w:lang w:val="en-GB"/>
        </w:rPr>
        <w:t xml:space="preserve">key </w:t>
      </w:r>
      <w:r w:rsidR="00B562E3" w:rsidRPr="00842E6D">
        <w:rPr>
          <w:lang w:val="en-GB"/>
        </w:rPr>
        <w:t xml:space="preserve">opportunities exist. First, </w:t>
      </w:r>
      <w:r w:rsidR="00D42D05" w:rsidRPr="00842E6D">
        <w:rPr>
          <w:lang w:val="en-GB"/>
        </w:rPr>
        <w:t xml:space="preserve">over the last six months, a number of new donors have come on board to plug pipeline breaks in WFP’s refugee operation as a result of the Burundi crisis. Secondly, over the last few years, </w:t>
      </w:r>
      <w:r w:rsidR="00B562E3" w:rsidRPr="00842E6D">
        <w:rPr>
          <w:lang w:val="en-GB"/>
        </w:rPr>
        <w:t xml:space="preserve">donors have shifted away from </w:t>
      </w:r>
      <w:r w:rsidR="00D42D05" w:rsidRPr="00842E6D">
        <w:rPr>
          <w:lang w:val="en-GB"/>
        </w:rPr>
        <w:t xml:space="preserve">General Budget Support </w:t>
      </w:r>
      <w:r w:rsidR="00B562E3" w:rsidRPr="00842E6D">
        <w:rPr>
          <w:lang w:val="en-GB"/>
        </w:rPr>
        <w:t xml:space="preserve">and moved towards sectors </w:t>
      </w:r>
      <w:r w:rsidR="00D42D05" w:rsidRPr="00842E6D">
        <w:rPr>
          <w:lang w:val="en-GB"/>
        </w:rPr>
        <w:t>and initiatives of interest, providing funding directly to individual organizations to help operationalize their objectives. Thirdly, t</w:t>
      </w:r>
      <w:r w:rsidR="00D42D05" w:rsidRPr="00842E6D">
        <w:rPr>
          <w:rFonts w:ascii="Calibri" w:hAnsi="Calibri"/>
          <w:color w:val="212121"/>
          <w:lang w:val="en-GB"/>
        </w:rPr>
        <w:t>hematic areas outlined in the CSP are in line with donor interests in the country, providing potential opportunity to mobili</w:t>
      </w:r>
      <w:r w:rsidR="008D66A3" w:rsidRPr="00842E6D">
        <w:rPr>
          <w:rFonts w:ascii="Calibri" w:hAnsi="Calibri"/>
          <w:color w:val="212121"/>
          <w:lang w:val="en-GB"/>
        </w:rPr>
        <w:t>z</w:t>
      </w:r>
      <w:r w:rsidR="00D42D05" w:rsidRPr="00842E6D">
        <w:rPr>
          <w:rFonts w:ascii="Calibri" w:hAnsi="Calibri"/>
          <w:color w:val="212121"/>
          <w:lang w:val="en-GB"/>
        </w:rPr>
        <w:t xml:space="preserve">e funds for those areas of intervention which align with donor interests. </w:t>
      </w:r>
      <w:r w:rsidR="00D42D05" w:rsidRPr="00842E6D">
        <w:rPr>
          <w:rFonts w:ascii="Calibri" w:hAnsi="Calibri"/>
          <w:color w:val="212121"/>
          <w:shd w:val="clear" w:color="auto" w:fill="00FFFF"/>
          <w:lang w:val="en-GB"/>
        </w:rPr>
        <w:t xml:space="preserve"> </w:t>
      </w:r>
    </w:p>
    <w:p w:rsidR="00541F21" w:rsidRPr="00842E6D" w:rsidRDefault="00541F21">
      <w:pPr>
        <w:spacing w:after="0" w:line="240" w:lineRule="auto"/>
        <w:jc w:val="both"/>
        <w:rPr>
          <w:b/>
          <w:lang w:val="en-GB"/>
        </w:rPr>
      </w:pPr>
    </w:p>
    <w:p w:rsidR="00541F21" w:rsidRPr="00842E6D" w:rsidRDefault="00BA6D13">
      <w:pPr>
        <w:spacing w:line="240" w:lineRule="auto"/>
        <w:jc w:val="both"/>
        <w:rPr>
          <w:rFonts w:cs="Verdana"/>
          <w:b/>
          <w:lang w:val="en-GB"/>
        </w:rPr>
      </w:pPr>
      <w:r w:rsidRPr="00842E6D">
        <w:rPr>
          <w:rFonts w:cs="Verdana"/>
          <w:b/>
          <w:lang w:val="en-GB"/>
        </w:rPr>
        <w:t xml:space="preserve">Goal: </w:t>
      </w:r>
      <w:r w:rsidR="00AF7FC5" w:rsidRPr="00842E6D">
        <w:rPr>
          <w:lang w:val="en-GB"/>
        </w:rPr>
        <w:t xml:space="preserve">Identify donor </w:t>
      </w:r>
      <w:r w:rsidR="00B562E3" w:rsidRPr="00842E6D">
        <w:rPr>
          <w:lang w:val="en-GB"/>
        </w:rPr>
        <w:t xml:space="preserve">priorities and </w:t>
      </w:r>
      <w:r w:rsidR="00AF7FC5" w:rsidRPr="00842E6D">
        <w:rPr>
          <w:lang w:val="en-GB"/>
        </w:rPr>
        <w:t>ob</w:t>
      </w:r>
      <w:r w:rsidR="00CD2D69" w:rsidRPr="00842E6D">
        <w:rPr>
          <w:lang w:val="en-GB"/>
        </w:rPr>
        <w:t>jec</w:t>
      </w:r>
      <w:r w:rsidR="00B562E3" w:rsidRPr="00842E6D">
        <w:rPr>
          <w:lang w:val="en-GB"/>
        </w:rPr>
        <w:t xml:space="preserve">tives that WFP can </w:t>
      </w:r>
      <w:r w:rsidR="00C23E3D" w:rsidRPr="00842E6D">
        <w:rPr>
          <w:lang w:val="en-GB"/>
        </w:rPr>
        <w:t xml:space="preserve">help </w:t>
      </w:r>
      <w:r w:rsidR="00B562E3" w:rsidRPr="00842E6D">
        <w:rPr>
          <w:lang w:val="en-GB"/>
        </w:rPr>
        <w:t xml:space="preserve">operationalize. </w:t>
      </w:r>
    </w:p>
    <w:p w:rsidR="00541F21" w:rsidRPr="00842E6D" w:rsidRDefault="00196C9D">
      <w:pPr>
        <w:autoSpaceDE w:val="0"/>
        <w:autoSpaceDN w:val="0"/>
        <w:adjustRightInd w:val="0"/>
        <w:spacing w:after="0" w:line="240" w:lineRule="auto"/>
        <w:jc w:val="both"/>
        <w:rPr>
          <w:b/>
          <w:lang w:val="en-GB"/>
        </w:rPr>
      </w:pPr>
      <w:r w:rsidRPr="00842E6D">
        <w:rPr>
          <w:b/>
          <w:lang w:val="en-GB"/>
        </w:rPr>
        <w:t xml:space="preserve">Key Actions </w:t>
      </w:r>
    </w:p>
    <w:p w:rsidR="00541F21" w:rsidRPr="00366850" w:rsidRDefault="00541F21">
      <w:pPr>
        <w:pStyle w:val="ListParagraph"/>
        <w:spacing w:line="240" w:lineRule="auto"/>
        <w:ind w:left="360"/>
        <w:jc w:val="both"/>
        <w:rPr>
          <w:rFonts w:cs="Verdana"/>
        </w:rPr>
      </w:pPr>
    </w:p>
    <w:p w:rsidR="00541F21" w:rsidRPr="00842E6D" w:rsidRDefault="00D42D05">
      <w:pPr>
        <w:pStyle w:val="ListParagraph"/>
        <w:numPr>
          <w:ilvl w:val="0"/>
          <w:numId w:val="35"/>
        </w:numPr>
        <w:spacing w:line="240" w:lineRule="auto"/>
        <w:jc w:val="both"/>
        <w:rPr>
          <w:rFonts w:cs="Verdana"/>
        </w:rPr>
      </w:pPr>
      <w:r w:rsidRPr="008B1293">
        <w:rPr>
          <w:rFonts w:cs="Verdana"/>
        </w:rPr>
        <w:t>Engage with both traditional and new donors to identify potential opportunities;</w:t>
      </w:r>
    </w:p>
    <w:p w:rsidR="00541F21" w:rsidRPr="00842E6D" w:rsidRDefault="00AF7FC5">
      <w:pPr>
        <w:pStyle w:val="ListParagraph"/>
        <w:numPr>
          <w:ilvl w:val="0"/>
          <w:numId w:val="35"/>
        </w:numPr>
        <w:spacing w:line="240" w:lineRule="auto"/>
        <w:jc w:val="both"/>
        <w:rPr>
          <w:rFonts w:cs="Verdana"/>
        </w:rPr>
      </w:pPr>
      <w:r w:rsidRPr="00842E6D">
        <w:rPr>
          <w:rFonts w:cs="Verdana"/>
        </w:rPr>
        <w:t xml:space="preserve">Review donor strategies to </w:t>
      </w:r>
      <w:r w:rsidR="00CD2D69" w:rsidRPr="00842E6D">
        <w:rPr>
          <w:rFonts w:cs="Verdana"/>
        </w:rPr>
        <w:t xml:space="preserve">determine </w:t>
      </w:r>
      <w:r w:rsidR="0044117B" w:rsidRPr="00842E6D">
        <w:rPr>
          <w:rFonts w:cs="Verdana"/>
        </w:rPr>
        <w:t xml:space="preserve">medium and long-term </w:t>
      </w:r>
      <w:r w:rsidR="00D42D05" w:rsidRPr="00842E6D">
        <w:rPr>
          <w:rFonts w:cs="Verdana"/>
        </w:rPr>
        <w:t xml:space="preserve">donor priorities; </w:t>
      </w:r>
    </w:p>
    <w:p w:rsidR="00541F21" w:rsidRPr="00842E6D" w:rsidRDefault="00AF7FC5">
      <w:pPr>
        <w:pStyle w:val="ListParagraph"/>
        <w:numPr>
          <w:ilvl w:val="0"/>
          <w:numId w:val="35"/>
        </w:numPr>
        <w:spacing w:line="240" w:lineRule="auto"/>
        <w:jc w:val="both"/>
        <w:rPr>
          <w:rFonts w:cs="Verdana"/>
        </w:rPr>
      </w:pPr>
      <w:r w:rsidRPr="00842E6D">
        <w:rPr>
          <w:rFonts w:cs="Verdana"/>
        </w:rPr>
        <w:t xml:space="preserve">Strengthen current partnerships through </w:t>
      </w:r>
      <w:r w:rsidR="00D42D05" w:rsidRPr="00842E6D">
        <w:rPr>
          <w:rFonts w:cs="Verdana"/>
        </w:rPr>
        <w:t>regular dialogue;</w:t>
      </w:r>
    </w:p>
    <w:p w:rsidR="00541F21" w:rsidRPr="00842E6D" w:rsidRDefault="0094451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cs="Arial"/>
        </w:rPr>
      </w:pPr>
      <w:r w:rsidRPr="00842E6D">
        <w:rPr>
          <w:rFonts w:cs="Arial"/>
        </w:rPr>
        <w:t>Explore possibilities for multi-year partnerships with donor emphasizing the benef</w:t>
      </w:r>
      <w:r w:rsidR="00D42D05" w:rsidRPr="00842E6D">
        <w:rPr>
          <w:rFonts w:cs="Arial"/>
        </w:rPr>
        <w:t>its of being able to plan ahead</w:t>
      </w:r>
      <w:r w:rsidR="008D66A3" w:rsidRPr="00842E6D">
        <w:rPr>
          <w:rFonts w:cs="Arial"/>
        </w:rPr>
        <w:t>, for example DFID, Sweden, World Bank</w:t>
      </w:r>
      <w:r w:rsidR="00D42D05" w:rsidRPr="00842E6D">
        <w:rPr>
          <w:rFonts w:cs="Arial"/>
        </w:rPr>
        <w:t xml:space="preserve">; </w:t>
      </w:r>
    </w:p>
    <w:p w:rsidR="00541F21" w:rsidRPr="00842E6D" w:rsidRDefault="00E5345D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cs="Arial"/>
        </w:rPr>
      </w:pPr>
      <w:r w:rsidRPr="00842E6D">
        <w:rPr>
          <w:rFonts w:cs="Arial"/>
        </w:rPr>
        <w:t xml:space="preserve">Ensure donor reporting requirements are </w:t>
      </w:r>
      <w:r w:rsidR="00594F97" w:rsidRPr="00842E6D">
        <w:rPr>
          <w:rFonts w:cs="Arial"/>
        </w:rPr>
        <w:t xml:space="preserve">systematically </w:t>
      </w:r>
      <w:r w:rsidRPr="00842E6D">
        <w:rPr>
          <w:rFonts w:cs="Arial"/>
        </w:rPr>
        <w:t>met;</w:t>
      </w:r>
    </w:p>
    <w:p w:rsidR="00541F21" w:rsidRPr="00842E6D" w:rsidRDefault="00D42D05">
      <w:pPr>
        <w:pStyle w:val="ListParagraph"/>
        <w:numPr>
          <w:ilvl w:val="0"/>
          <w:numId w:val="35"/>
        </w:numPr>
        <w:spacing w:line="240" w:lineRule="auto"/>
        <w:jc w:val="both"/>
        <w:rPr>
          <w:rFonts w:cs="Verdana"/>
        </w:rPr>
      </w:pPr>
      <w:r w:rsidRPr="00842E6D">
        <w:rPr>
          <w:rFonts w:cs="Verdana"/>
        </w:rPr>
        <w:t>Ensure donor visibility req</w:t>
      </w:r>
      <w:r w:rsidR="00F06161" w:rsidRPr="00842E6D">
        <w:rPr>
          <w:rFonts w:cs="Verdana"/>
        </w:rPr>
        <w:t>uirements are m</w:t>
      </w:r>
      <w:r w:rsidR="00E5345D" w:rsidRPr="00842E6D">
        <w:rPr>
          <w:rFonts w:cs="Verdana"/>
        </w:rPr>
        <w:t>et; and</w:t>
      </w:r>
    </w:p>
    <w:p w:rsidR="00541F21" w:rsidRPr="00842E6D" w:rsidRDefault="00E5345D">
      <w:pPr>
        <w:pStyle w:val="ListParagraph"/>
        <w:numPr>
          <w:ilvl w:val="0"/>
          <w:numId w:val="35"/>
        </w:numPr>
        <w:spacing w:line="240" w:lineRule="auto"/>
        <w:jc w:val="both"/>
        <w:rPr>
          <w:rFonts w:cs="Verdana"/>
        </w:rPr>
      </w:pPr>
      <w:r w:rsidRPr="00842E6D">
        <w:rPr>
          <w:rFonts w:cs="Verdana"/>
        </w:rPr>
        <w:t xml:space="preserve">Seek opportunity to take donors to the field </w:t>
      </w:r>
      <w:r w:rsidR="008673D5" w:rsidRPr="00842E6D">
        <w:rPr>
          <w:rFonts w:cs="Verdana"/>
        </w:rPr>
        <w:t xml:space="preserve">and </w:t>
      </w:r>
      <w:r w:rsidRPr="00842E6D">
        <w:rPr>
          <w:rFonts w:cs="Verdana"/>
        </w:rPr>
        <w:t>the port to showcase WFP’s work on the grou</w:t>
      </w:r>
      <w:r w:rsidR="00594F97" w:rsidRPr="00842E6D">
        <w:rPr>
          <w:rFonts w:cs="Verdana"/>
        </w:rPr>
        <w:t>n</w:t>
      </w:r>
      <w:r w:rsidRPr="00842E6D">
        <w:rPr>
          <w:rFonts w:cs="Verdana"/>
        </w:rPr>
        <w:t>d</w:t>
      </w:r>
      <w:r w:rsidR="008D66A3" w:rsidRPr="00842E6D">
        <w:rPr>
          <w:rFonts w:cs="Verdana"/>
        </w:rPr>
        <w:t>.</w:t>
      </w:r>
    </w:p>
    <w:p w:rsidR="00541F21" w:rsidRPr="00842E6D" w:rsidRDefault="00541F21" w:rsidP="0056705D">
      <w:pPr>
        <w:spacing w:after="0" w:line="240" w:lineRule="auto"/>
        <w:jc w:val="both"/>
        <w:rPr>
          <w:lang w:val="en-GB"/>
        </w:rPr>
      </w:pPr>
    </w:p>
    <w:p w:rsidR="00541F21" w:rsidRPr="00842E6D" w:rsidRDefault="00BB0D42">
      <w:pPr>
        <w:pStyle w:val="ListParagraph"/>
        <w:numPr>
          <w:ilvl w:val="1"/>
          <w:numId w:val="6"/>
        </w:numPr>
        <w:shd w:val="clear" w:color="auto" w:fill="F2F2F2" w:themeFill="background1" w:themeFillShade="F2"/>
        <w:spacing w:line="240" w:lineRule="auto"/>
        <w:ind w:left="360"/>
        <w:jc w:val="both"/>
        <w:rPr>
          <w:rFonts w:cs="Arial"/>
          <w:b/>
          <w:caps/>
        </w:rPr>
      </w:pPr>
      <w:r w:rsidRPr="00366850">
        <w:rPr>
          <w:rFonts w:cs="Arial"/>
          <w:b/>
        </w:rPr>
        <w:t>UN A</w:t>
      </w:r>
      <w:r w:rsidR="00825AFD" w:rsidRPr="008B1293">
        <w:rPr>
          <w:rFonts w:cs="Arial"/>
          <w:b/>
        </w:rPr>
        <w:t xml:space="preserve">gencies </w:t>
      </w:r>
    </w:p>
    <w:p w:rsidR="00541F21" w:rsidRPr="00842E6D" w:rsidRDefault="00541F21">
      <w:pPr>
        <w:pStyle w:val="ListParagraph"/>
        <w:spacing w:after="0" w:line="240" w:lineRule="auto"/>
        <w:ind w:left="360"/>
        <w:jc w:val="both"/>
        <w:rPr>
          <w:rFonts w:cs="Arial"/>
          <w:b/>
          <w:caps/>
        </w:rPr>
      </w:pPr>
    </w:p>
    <w:p w:rsidR="005612CC" w:rsidRDefault="00AF7FC5">
      <w:pPr>
        <w:spacing w:line="240" w:lineRule="auto"/>
        <w:jc w:val="both"/>
        <w:rPr>
          <w:ins w:id="32" w:author="Fizza MOLOO" w:date="2017-03-16T15:10:00Z"/>
          <w:lang w:val="en-GB"/>
        </w:rPr>
      </w:pPr>
      <w:r w:rsidRPr="00842E6D">
        <w:rPr>
          <w:b/>
          <w:lang w:val="en-GB"/>
        </w:rPr>
        <w:t>Background:</w:t>
      </w:r>
      <w:r w:rsidR="00EC7427" w:rsidRPr="00842E6D">
        <w:rPr>
          <w:b/>
          <w:lang w:val="en-GB"/>
        </w:rPr>
        <w:t xml:space="preserve"> </w:t>
      </w:r>
      <w:r w:rsidR="00EC7427" w:rsidRPr="00842E6D">
        <w:rPr>
          <w:lang w:val="en-GB"/>
        </w:rPr>
        <w:t xml:space="preserve">The </w:t>
      </w:r>
      <w:r w:rsidR="006A4C34" w:rsidRPr="00842E6D">
        <w:rPr>
          <w:lang w:val="en-GB"/>
        </w:rPr>
        <w:t xml:space="preserve">UN </w:t>
      </w:r>
      <w:r w:rsidR="00EC7427" w:rsidRPr="00842E6D">
        <w:rPr>
          <w:lang w:val="en-GB"/>
        </w:rPr>
        <w:t xml:space="preserve">in Tanzania is one of eight countries </w:t>
      </w:r>
      <w:r w:rsidR="006A4C34" w:rsidRPr="00842E6D">
        <w:rPr>
          <w:lang w:val="en-GB"/>
        </w:rPr>
        <w:t xml:space="preserve">implementing </w:t>
      </w:r>
      <w:r w:rsidR="00EC7427" w:rsidRPr="00842E6D">
        <w:rPr>
          <w:lang w:val="en-GB"/>
        </w:rPr>
        <w:t xml:space="preserve">the </w:t>
      </w:r>
      <w:r w:rsidR="00C953CD" w:rsidRPr="00842E6D">
        <w:rPr>
          <w:lang w:val="en-GB"/>
        </w:rPr>
        <w:t xml:space="preserve">Delivering as One </w:t>
      </w:r>
      <w:r w:rsidR="00E368A6" w:rsidRPr="00842E6D">
        <w:rPr>
          <w:lang w:val="en-GB"/>
        </w:rPr>
        <w:t xml:space="preserve">(DAO) </w:t>
      </w:r>
      <w:r w:rsidR="00EC7427" w:rsidRPr="00842E6D">
        <w:rPr>
          <w:lang w:val="en-GB"/>
        </w:rPr>
        <w:t>reform</w:t>
      </w:r>
      <w:r w:rsidR="006A4C34" w:rsidRPr="00842E6D">
        <w:rPr>
          <w:lang w:val="en-GB"/>
        </w:rPr>
        <w:t>. Under this initi</w:t>
      </w:r>
      <w:r w:rsidR="00BD5522" w:rsidRPr="00842E6D">
        <w:rPr>
          <w:lang w:val="en-GB"/>
        </w:rPr>
        <w:t>a</w:t>
      </w:r>
      <w:r w:rsidR="006A4C34" w:rsidRPr="00842E6D">
        <w:rPr>
          <w:lang w:val="en-GB"/>
        </w:rPr>
        <w:t>t</w:t>
      </w:r>
      <w:r w:rsidR="00BD5522" w:rsidRPr="00842E6D">
        <w:rPr>
          <w:lang w:val="en-GB"/>
        </w:rPr>
        <w:t>i</w:t>
      </w:r>
      <w:r w:rsidR="006A4C34" w:rsidRPr="00842E6D">
        <w:rPr>
          <w:lang w:val="en-GB"/>
        </w:rPr>
        <w:t xml:space="preserve">ve, </w:t>
      </w:r>
      <w:r w:rsidR="00C953CD" w:rsidRPr="00842E6D">
        <w:rPr>
          <w:lang w:val="en-GB"/>
        </w:rPr>
        <w:t xml:space="preserve">the UN plans, implements and reports as one in order to achieve greater coherence, effectiveness and efficiency. </w:t>
      </w:r>
      <w:r w:rsidR="006A4C34" w:rsidRPr="00842E6D">
        <w:rPr>
          <w:lang w:val="en-GB"/>
        </w:rPr>
        <w:t xml:space="preserve">The mechanism to achieve this is the </w:t>
      </w:r>
      <w:r w:rsidR="00EC7427" w:rsidRPr="00842E6D">
        <w:rPr>
          <w:lang w:val="en-GB"/>
        </w:rPr>
        <w:t>U</w:t>
      </w:r>
      <w:r w:rsidR="006A4C34" w:rsidRPr="00842E6D">
        <w:rPr>
          <w:lang w:val="en-GB"/>
        </w:rPr>
        <w:t xml:space="preserve">N </w:t>
      </w:r>
      <w:r w:rsidR="00EC7427" w:rsidRPr="00842E6D">
        <w:rPr>
          <w:lang w:val="en-GB"/>
        </w:rPr>
        <w:t xml:space="preserve">Development Assistance Plan (UNDAP) </w:t>
      </w:r>
      <w:r w:rsidR="006A4C34" w:rsidRPr="00842E6D">
        <w:rPr>
          <w:lang w:val="en-GB"/>
        </w:rPr>
        <w:t xml:space="preserve">which </w:t>
      </w:r>
      <w:r w:rsidR="00EC7427" w:rsidRPr="00842E6D">
        <w:rPr>
          <w:lang w:val="en-GB"/>
        </w:rPr>
        <w:t>is the UN’s business plan for Tanzania. UNDAP II runs concurrently with the Government’s second Five Year Development Plan (FYDP 2015-2021)</w:t>
      </w:r>
      <w:r w:rsidR="0065412C" w:rsidRPr="00842E6D">
        <w:rPr>
          <w:lang w:val="en-GB"/>
        </w:rPr>
        <w:t>, and WFP’s planning will be in alignment with both processes through the CSP</w:t>
      </w:r>
      <w:ins w:id="33" w:author="Fizza MOLOO" w:date="2017-03-16T15:06:00Z">
        <w:r w:rsidR="005F2A14">
          <w:rPr>
            <w:lang w:val="en-GB"/>
          </w:rPr>
          <w:t>.</w:t>
        </w:r>
      </w:ins>
      <w:r w:rsidR="00EC7427" w:rsidRPr="00842E6D">
        <w:rPr>
          <w:lang w:val="en-GB"/>
        </w:rPr>
        <w:t xml:space="preserve"> </w:t>
      </w:r>
      <w:r w:rsidR="006A4C34" w:rsidRPr="00842E6D">
        <w:rPr>
          <w:lang w:val="en-GB"/>
        </w:rPr>
        <w:t xml:space="preserve">Activities in UNDAP II </w:t>
      </w:r>
      <w:r w:rsidR="00483CFD" w:rsidRPr="00842E6D">
        <w:rPr>
          <w:lang w:val="en-GB"/>
        </w:rPr>
        <w:t>a</w:t>
      </w:r>
      <w:r w:rsidR="006A4C34" w:rsidRPr="00842E6D">
        <w:rPr>
          <w:lang w:val="en-GB"/>
        </w:rPr>
        <w:t>re clustered into four Thematic Result Groups</w:t>
      </w:r>
      <w:r w:rsidR="00483CFD" w:rsidRPr="00842E6D">
        <w:rPr>
          <w:lang w:val="en-GB"/>
        </w:rPr>
        <w:t xml:space="preserve"> (TRGs)</w:t>
      </w:r>
      <w:r w:rsidR="006A4C34" w:rsidRPr="00842E6D">
        <w:rPr>
          <w:lang w:val="en-GB"/>
        </w:rPr>
        <w:t xml:space="preserve">, namely, </w:t>
      </w:r>
      <w:ins w:id="34" w:author="Fizza MOLOO" w:date="2017-03-16T15:07:00Z">
        <w:r w:rsidR="005612CC">
          <w:rPr>
            <w:lang w:val="en-GB"/>
          </w:rPr>
          <w:t>I</w:t>
        </w:r>
      </w:ins>
      <w:del w:id="35" w:author="Fizza MOLOO" w:date="2017-03-16T15:07:00Z">
        <w:r w:rsidR="006A4C34" w:rsidRPr="00842E6D" w:rsidDel="005612CC">
          <w:rPr>
            <w:lang w:val="en-GB"/>
          </w:rPr>
          <w:delText>I</w:delText>
        </w:r>
      </w:del>
      <w:r w:rsidR="006A4C34" w:rsidRPr="00842E6D">
        <w:rPr>
          <w:lang w:val="en-GB"/>
        </w:rPr>
        <w:t>nclusive Growth, Healthy Nation, Resilience,</w:t>
      </w:r>
      <w:r w:rsidR="0065412C" w:rsidRPr="00842E6D">
        <w:rPr>
          <w:lang w:val="en-GB"/>
        </w:rPr>
        <w:t xml:space="preserve"> </w:t>
      </w:r>
      <w:r w:rsidR="00A90212" w:rsidRPr="00842E6D">
        <w:rPr>
          <w:lang w:val="en-GB"/>
        </w:rPr>
        <w:t>Democratic Governance, Human R</w:t>
      </w:r>
      <w:r w:rsidR="006A4C34" w:rsidRPr="00842E6D">
        <w:rPr>
          <w:lang w:val="en-GB"/>
        </w:rPr>
        <w:t>ights and Gender Equality. WFP chairs the Resilience TRG</w:t>
      </w:r>
      <w:r w:rsidR="00BD5522" w:rsidRPr="00842E6D">
        <w:rPr>
          <w:lang w:val="en-GB"/>
        </w:rPr>
        <w:t xml:space="preserve">. </w:t>
      </w:r>
      <w:ins w:id="36" w:author="Fizza MOLOO" w:date="2017-03-16T15:09:00Z">
        <w:r w:rsidR="005612CC">
          <w:rPr>
            <w:lang w:val="en-GB"/>
          </w:rPr>
          <w:t>The Resilience TRG addresses (</w:t>
        </w:r>
        <w:proofErr w:type="spellStart"/>
        <w:r w:rsidR="005612CC">
          <w:rPr>
            <w:lang w:val="en-GB"/>
          </w:rPr>
          <w:t>i</w:t>
        </w:r>
        <w:proofErr w:type="spellEnd"/>
        <w:r w:rsidR="005612CC">
          <w:rPr>
            <w:lang w:val="en-GB"/>
          </w:rPr>
          <w:t>) Environment and D</w:t>
        </w:r>
      </w:ins>
      <w:ins w:id="37" w:author="Fizza MOLOO" w:date="2017-03-16T15:10:00Z">
        <w:r w:rsidR="005612CC">
          <w:rPr>
            <w:lang w:val="en-GB"/>
          </w:rPr>
          <w:t xml:space="preserve">isaster Risk Reduction; and (ii) Refugees and Migrants. </w:t>
        </w:r>
      </w:ins>
      <w:ins w:id="38" w:author="Fizza MOLOO" w:date="2017-03-16T15:13:00Z">
        <w:r w:rsidR="005612CC">
          <w:rPr>
            <w:lang w:val="en-GB"/>
          </w:rPr>
          <w:t xml:space="preserve">Under UNDAP I, </w:t>
        </w:r>
      </w:ins>
      <w:ins w:id="39" w:author="Fizza MOLOO" w:date="2017-03-16T15:15:00Z">
        <w:r w:rsidR="005612CC">
          <w:rPr>
            <w:lang w:val="en-GB"/>
          </w:rPr>
          <w:t xml:space="preserve">WFP was </w:t>
        </w:r>
      </w:ins>
      <w:ins w:id="40" w:author="Fizza MOLOO" w:date="2017-03-16T15:13:00Z">
        <w:r w:rsidR="005612CC">
          <w:rPr>
            <w:lang w:val="en-GB"/>
          </w:rPr>
          <w:t>engaged in</w:t>
        </w:r>
      </w:ins>
      <w:ins w:id="41" w:author="Fizza MOLOO" w:date="2017-03-16T15:15:00Z">
        <w:r w:rsidR="005612CC">
          <w:rPr>
            <w:lang w:val="en-GB"/>
          </w:rPr>
          <w:t xml:space="preserve"> the following</w:t>
        </w:r>
      </w:ins>
      <w:ins w:id="42" w:author="Fizza MOLOO" w:date="2017-03-16T15:13:00Z">
        <w:r w:rsidR="005612CC">
          <w:rPr>
            <w:lang w:val="en-GB"/>
          </w:rPr>
          <w:t xml:space="preserve"> Programme Working Groups</w:t>
        </w:r>
      </w:ins>
      <w:ins w:id="43" w:author="Fizza MOLOO" w:date="2017-03-16T15:16:00Z">
        <w:r w:rsidR="005612CC">
          <w:rPr>
            <w:lang w:val="en-GB"/>
          </w:rPr>
          <w:t>: (</w:t>
        </w:r>
        <w:proofErr w:type="spellStart"/>
        <w:r w:rsidR="005612CC">
          <w:rPr>
            <w:lang w:val="en-GB"/>
          </w:rPr>
          <w:t>i</w:t>
        </w:r>
        <w:proofErr w:type="spellEnd"/>
        <w:r w:rsidR="005612CC">
          <w:rPr>
            <w:lang w:val="en-GB"/>
          </w:rPr>
          <w:t xml:space="preserve">) Economic Growth; (ii) Social Protection; (iii) Emergencies; (iv) Nutrition and (v) Refugees. </w:t>
        </w:r>
      </w:ins>
    </w:p>
    <w:p w:rsidR="00541F21" w:rsidRPr="00842E6D" w:rsidRDefault="00E368A6">
      <w:pPr>
        <w:spacing w:line="240" w:lineRule="auto"/>
        <w:jc w:val="both"/>
        <w:rPr>
          <w:lang w:val="en-GB"/>
        </w:rPr>
      </w:pPr>
      <w:r w:rsidRPr="00842E6D">
        <w:rPr>
          <w:lang w:val="en-GB"/>
        </w:rPr>
        <w:lastRenderedPageBreak/>
        <w:t xml:space="preserve">Some donors are </w:t>
      </w:r>
      <w:r w:rsidR="00A90212" w:rsidRPr="00842E6D">
        <w:rPr>
          <w:lang w:val="en-GB"/>
        </w:rPr>
        <w:t>using O</w:t>
      </w:r>
      <w:r w:rsidR="00483CFD" w:rsidRPr="00842E6D">
        <w:rPr>
          <w:lang w:val="en-GB"/>
        </w:rPr>
        <w:t xml:space="preserve">ne UN as a funding mechanism, including </w:t>
      </w:r>
      <w:r w:rsidRPr="00842E6D">
        <w:rPr>
          <w:lang w:val="en-GB"/>
        </w:rPr>
        <w:t>Canada, Finland, Ireland, Norway, Sweden</w:t>
      </w:r>
      <w:r w:rsidR="0068114B" w:rsidRPr="00842E6D">
        <w:rPr>
          <w:lang w:val="en-GB"/>
        </w:rPr>
        <w:t xml:space="preserve"> and Switzerland. </w:t>
      </w:r>
    </w:p>
    <w:p w:rsidR="00541F21" w:rsidRPr="00842E6D" w:rsidRDefault="00196C9D">
      <w:pPr>
        <w:spacing w:line="240" w:lineRule="auto"/>
        <w:jc w:val="both"/>
        <w:rPr>
          <w:lang w:val="en-GB"/>
        </w:rPr>
      </w:pPr>
      <w:r w:rsidRPr="00842E6D">
        <w:rPr>
          <w:b/>
          <w:lang w:val="en-GB"/>
        </w:rPr>
        <w:t>Goal</w:t>
      </w:r>
      <w:r w:rsidR="006A4C34" w:rsidRPr="00842E6D">
        <w:rPr>
          <w:b/>
          <w:lang w:val="en-GB"/>
        </w:rPr>
        <w:t>:</w:t>
      </w:r>
      <w:r w:rsidR="006A4C34" w:rsidRPr="00842E6D">
        <w:rPr>
          <w:lang w:val="en-GB"/>
        </w:rPr>
        <w:t xml:space="preserve"> </w:t>
      </w:r>
      <w:r w:rsidR="0068114B" w:rsidRPr="00842E6D">
        <w:rPr>
          <w:lang w:val="en-GB"/>
        </w:rPr>
        <w:t>Have a prominent role in the UN</w:t>
      </w:r>
      <w:r w:rsidR="008D66A3" w:rsidRPr="00842E6D">
        <w:rPr>
          <w:lang w:val="en-GB"/>
        </w:rPr>
        <w:t xml:space="preserve"> </w:t>
      </w:r>
      <w:r w:rsidR="0044117B" w:rsidRPr="00842E6D">
        <w:rPr>
          <w:lang w:val="en-GB"/>
        </w:rPr>
        <w:t>D</w:t>
      </w:r>
      <w:r w:rsidR="008D66A3" w:rsidRPr="00842E6D">
        <w:rPr>
          <w:lang w:val="en-GB"/>
        </w:rPr>
        <w:t xml:space="preserve">evelopment </w:t>
      </w:r>
      <w:r w:rsidR="0044117B" w:rsidRPr="00842E6D">
        <w:rPr>
          <w:lang w:val="en-GB"/>
        </w:rPr>
        <w:t>G</w:t>
      </w:r>
      <w:r w:rsidR="008D66A3" w:rsidRPr="00842E6D">
        <w:rPr>
          <w:lang w:val="en-GB"/>
        </w:rPr>
        <w:t>roup</w:t>
      </w:r>
      <w:r w:rsidR="0068114B" w:rsidRPr="00842E6D">
        <w:rPr>
          <w:lang w:val="en-GB"/>
        </w:rPr>
        <w:t xml:space="preserve"> that allows WFP to leverage </w:t>
      </w:r>
      <w:r w:rsidR="0044117B" w:rsidRPr="00842E6D">
        <w:rPr>
          <w:lang w:val="en-GB"/>
        </w:rPr>
        <w:t xml:space="preserve">collaboration and </w:t>
      </w:r>
      <w:r w:rsidR="0068114B" w:rsidRPr="00842E6D">
        <w:rPr>
          <w:lang w:val="en-GB"/>
        </w:rPr>
        <w:t>funding opportunities in line with mutual objectives</w:t>
      </w:r>
      <w:r w:rsidR="00483CFD" w:rsidRPr="00842E6D">
        <w:rPr>
          <w:lang w:val="en-GB"/>
        </w:rPr>
        <w:t>.</w:t>
      </w:r>
    </w:p>
    <w:p w:rsidR="0056705D" w:rsidRPr="00842E6D" w:rsidRDefault="0056705D">
      <w:pPr>
        <w:spacing w:line="240" w:lineRule="auto"/>
        <w:jc w:val="both"/>
        <w:rPr>
          <w:b/>
          <w:lang w:val="en-GB"/>
        </w:rPr>
      </w:pPr>
    </w:p>
    <w:p w:rsidR="00541F21" w:rsidRPr="00842E6D" w:rsidRDefault="00196C9D">
      <w:pPr>
        <w:spacing w:line="240" w:lineRule="auto"/>
        <w:jc w:val="both"/>
        <w:rPr>
          <w:b/>
          <w:lang w:val="en-GB"/>
        </w:rPr>
      </w:pPr>
      <w:r w:rsidRPr="00842E6D">
        <w:rPr>
          <w:b/>
          <w:lang w:val="en-GB"/>
        </w:rPr>
        <w:t xml:space="preserve">Key Actions </w:t>
      </w:r>
    </w:p>
    <w:p w:rsidR="00541F21" w:rsidRPr="00842E6D" w:rsidRDefault="0065412C">
      <w:pPr>
        <w:pStyle w:val="ListParagraph"/>
        <w:numPr>
          <w:ilvl w:val="0"/>
          <w:numId w:val="44"/>
        </w:numPr>
        <w:spacing w:line="240" w:lineRule="auto"/>
        <w:ind w:left="360"/>
        <w:jc w:val="both"/>
      </w:pPr>
      <w:r w:rsidRPr="00366850">
        <w:t>Implement the</w:t>
      </w:r>
      <w:r w:rsidR="00BD5522" w:rsidRPr="008B1293">
        <w:t xml:space="preserve"> joint proposal for ref</w:t>
      </w:r>
      <w:r w:rsidR="00483CFD" w:rsidRPr="00842E6D">
        <w:t>ugee</w:t>
      </w:r>
      <w:r w:rsidRPr="00842E6D">
        <w:t>-</w:t>
      </w:r>
      <w:r w:rsidR="00483CFD" w:rsidRPr="00842E6D">
        <w:t xml:space="preserve">host communities in Kigoma </w:t>
      </w:r>
      <w:r w:rsidR="00273096" w:rsidRPr="00842E6D">
        <w:t xml:space="preserve">region </w:t>
      </w:r>
      <w:r w:rsidR="00483CFD" w:rsidRPr="00842E6D">
        <w:t>with UN agencies link</w:t>
      </w:r>
      <w:r w:rsidR="00273096" w:rsidRPr="00842E6D">
        <w:t>ed to small holder productivity;</w:t>
      </w:r>
    </w:p>
    <w:p w:rsidR="00541F21" w:rsidRPr="00842E6D" w:rsidRDefault="00963DDD">
      <w:pPr>
        <w:pStyle w:val="ListParagraph"/>
        <w:numPr>
          <w:ilvl w:val="0"/>
          <w:numId w:val="44"/>
        </w:numPr>
        <w:spacing w:after="0" w:line="240" w:lineRule="auto"/>
        <w:ind w:left="360"/>
        <w:jc w:val="both"/>
        <w:rPr>
          <w:rFonts w:cs="Arial"/>
        </w:rPr>
      </w:pPr>
      <w:r w:rsidRPr="00842E6D">
        <w:rPr>
          <w:rFonts w:cs="Arial"/>
        </w:rPr>
        <w:t>Explore joint funding opportunities with UNHCR and IOM for the refugee operation, under the Region</w:t>
      </w:r>
      <w:r w:rsidR="00273096" w:rsidRPr="00842E6D">
        <w:rPr>
          <w:rFonts w:cs="Arial"/>
        </w:rPr>
        <w:t>al Refugee Response Plan (RRRP);</w:t>
      </w:r>
    </w:p>
    <w:p w:rsidR="00541F21" w:rsidRPr="00842E6D" w:rsidRDefault="005B6466">
      <w:pPr>
        <w:pStyle w:val="ListParagraph"/>
        <w:numPr>
          <w:ilvl w:val="0"/>
          <w:numId w:val="44"/>
        </w:numPr>
        <w:spacing w:after="180" w:line="240" w:lineRule="auto"/>
        <w:ind w:left="360"/>
        <w:jc w:val="both"/>
        <w:rPr>
          <w:iCs/>
        </w:rPr>
      </w:pPr>
      <w:r w:rsidRPr="00842E6D">
        <w:rPr>
          <w:iCs/>
        </w:rPr>
        <w:t>Explore joint funding opportunities with FAO and I</w:t>
      </w:r>
      <w:r w:rsidR="00273096" w:rsidRPr="00842E6D">
        <w:rPr>
          <w:iCs/>
        </w:rPr>
        <w:t>FAD</w:t>
      </w:r>
      <w:r w:rsidRPr="00842E6D">
        <w:rPr>
          <w:iCs/>
        </w:rPr>
        <w:t xml:space="preserve"> in responding to food security </w:t>
      </w:r>
      <w:r w:rsidR="00273096" w:rsidRPr="00842E6D">
        <w:rPr>
          <w:iCs/>
        </w:rPr>
        <w:t xml:space="preserve">emergencies; and </w:t>
      </w:r>
    </w:p>
    <w:p w:rsidR="00541F21" w:rsidRPr="00842E6D" w:rsidRDefault="00963DDD">
      <w:pPr>
        <w:pStyle w:val="ListParagraph"/>
        <w:numPr>
          <w:ilvl w:val="0"/>
          <w:numId w:val="44"/>
        </w:numPr>
        <w:spacing w:after="180" w:line="240" w:lineRule="auto"/>
        <w:ind w:left="360"/>
        <w:jc w:val="both"/>
        <w:rPr>
          <w:rFonts w:cs="Arial"/>
        </w:rPr>
      </w:pPr>
      <w:r w:rsidRPr="00842E6D">
        <w:rPr>
          <w:rFonts w:cs="Arial"/>
        </w:rPr>
        <w:t xml:space="preserve">Explore joint funding proposals </w:t>
      </w:r>
      <w:r w:rsidR="00273096" w:rsidRPr="00842E6D">
        <w:rPr>
          <w:rFonts w:cs="Arial"/>
        </w:rPr>
        <w:t xml:space="preserve">on nutrition </w:t>
      </w:r>
      <w:r w:rsidRPr="00842E6D">
        <w:rPr>
          <w:rFonts w:cs="Arial"/>
        </w:rPr>
        <w:t>with</w:t>
      </w:r>
      <w:r w:rsidR="00273096" w:rsidRPr="00842E6D">
        <w:rPr>
          <w:rFonts w:cs="Arial"/>
        </w:rPr>
        <w:t xml:space="preserve"> UNICEF</w:t>
      </w:r>
    </w:p>
    <w:p w:rsidR="00541F21" w:rsidRPr="00842E6D" w:rsidRDefault="00541F21">
      <w:pPr>
        <w:spacing w:after="0" w:line="240" w:lineRule="auto"/>
        <w:ind w:left="-720"/>
        <w:jc w:val="both"/>
        <w:rPr>
          <w:rFonts w:cs="Arial"/>
          <w:caps/>
          <w:lang w:val="en-GB"/>
        </w:rPr>
      </w:pPr>
    </w:p>
    <w:p w:rsidR="00541F21" w:rsidRPr="00842E6D" w:rsidRDefault="00196C9D">
      <w:pPr>
        <w:pStyle w:val="ListParagraph"/>
        <w:numPr>
          <w:ilvl w:val="1"/>
          <w:numId w:val="6"/>
        </w:numPr>
        <w:shd w:val="clear" w:color="auto" w:fill="F2F2F2" w:themeFill="background1" w:themeFillShade="F2"/>
        <w:spacing w:after="0" w:line="240" w:lineRule="auto"/>
        <w:ind w:left="360"/>
        <w:jc w:val="both"/>
        <w:rPr>
          <w:rFonts w:cs="Arial"/>
          <w:b/>
          <w:caps/>
        </w:rPr>
      </w:pPr>
      <w:r w:rsidRPr="00366850">
        <w:rPr>
          <w:rFonts w:cs="Arial"/>
          <w:b/>
        </w:rPr>
        <w:t>P</w:t>
      </w:r>
      <w:r w:rsidR="00825AFD" w:rsidRPr="008B1293">
        <w:rPr>
          <w:rFonts w:cs="Arial"/>
          <w:b/>
        </w:rPr>
        <w:t xml:space="preserve">rivate Sector </w:t>
      </w:r>
    </w:p>
    <w:p w:rsidR="00541F21" w:rsidRPr="00842E6D" w:rsidRDefault="00541F21" w:rsidP="0056705D">
      <w:pPr>
        <w:pStyle w:val="ListParagraph"/>
        <w:spacing w:after="0" w:line="240" w:lineRule="auto"/>
        <w:ind w:left="360"/>
        <w:jc w:val="both"/>
        <w:rPr>
          <w:rFonts w:cs="Arial"/>
          <w:b/>
          <w:caps/>
        </w:rPr>
      </w:pPr>
    </w:p>
    <w:p w:rsidR="00D85DDF" w:rsidRDefault="001C0ABD">
      <w:pPr>
        <w:spacing w:line="240" w:lineRule="auto"/>
        <w:jc w:val="both"/>
        <w:rPr>
          <w:ins w:id="44" w:author="Fizza MOLOO" w:date="2017-03-16T15:41:00Z"/>
          <w:rStyle w:val="apple-converted-space"/>
          <w:rFonts w:ascii="Calibri" w:hAnsi="Calibri"/>
          <w:color w:val="212121"/>
          <w:shd w:val="clear" w:color="auto" w:fill="FFFFFF"/>
          <w:lang w:val="en-GB"/>
        </w:rPr>
      </w:pPr>
      <w:r w:rsidRPr="00842E6D">
        <w:rPr>
          <w:b/>
          <w:lang w:val="en-GB"/>
        </w:rPr>
        <w:t>Background:</w:t>
      </w:r>
      <w:r w:rsidR="004B19FA" w:rsidRPr="00842E6D">
        <w:rPr>
          <w:rStyle w:val="apple-converted-space"/>
          <w:rFonts w:ascii="Calibri" w:hAnsi="Calibri"/>
          <w:color w:val="212121"/>
          <w:shd w:val="clear" w:color="auto" w:fill="FFFFFF"/>
          <w:lang w:val="en-GB"/>
        </w:rPr>
        <w:t> </w:t>
      </w:r>
    </w:p>
    <w:p w:rsidR="00D85DDF" w:rsidRDefault="00D85DDF" w:rsidP="00D85DDF">
      <w:pPr>
        <w:rPr>
          <w:ins w:id="45" w:author="Fizza MOLOO" w:date="2017-03-16T15:41:00Z"/>
        </w:rPr>
      </w:pPr>
      <w:ins w:id="46" w:author="Fizza MOLOO" w:date="2017-03-16T15:41:00Z">
        <w:r>
          <w:t xml:space="preserve">Launched in 2000, the United Nations Global Compact is a call to companies around the world to align their strategies and operations with ten universal principles in the areas of human rights, </w:t>
        </w:r>
        <w:proofErr w:type="spellStart"/>
        <w:r>
          <w:t>labour</w:t>
        </w:r>
        <w:proofErr w:type="spellEnd"/>
        <w:r>
          <w:t xml:space="preserve">, environment, and anti-corruption, and to take action in support of broader UN goals. </w:t>
        </w:r>
      </w:ins>
    </w:p>
    <w:p w:rsidR="00A80468" w:rsidRPr="00842E6D" w:rsidRDefault="00A80468">
      <w:pPr>
        <w:spacing w:line="240" w:lineRule="auto"/>
        <w:jc w:val="both"/>
        <w:rPr>
          <w:rFonts w:ascii="Calibri" w:hAnsi="Calibri"/>
          <w:color w:val="212121"/>
          <w:shd w:val="clear" w:color="auto" w:fill="FFFFFF"/>
          <w:lang w:val="en-GB"/>
        </w:rPr>
      </w:pPr>
      <w:r w:rsidRPr="00842E6D">
        <w:rPr>
          <w:rFonts w:ascii="Calibri" w:hAnsi="Calibri"/>
          <w:color w:val="212121"/>
          <w:shd w:val="clear" w:color="auto" w:fill="FFFFFF"/>
          <w:lang w:val="en-GB"/>
        </w:rPr>
        <w:t>The benefits that private sector can bring include cash and expertise which can help WFP implement with greater efficiency an</w:t>
      </w:r>
      <w:ins w:id="47" w:author="Fizza MOLOO" w:date="2017-03-16T15:23:00Z">
        <w:r w:rsidR="00F84AC0">
          <w:rPr>
            <w:rFonts w:ascii="Calibri" w:hAnsi="Calibri"/>
            <w:color w:val="212121"/>
            <w:shd w:val="clear" w:color="auto" w:fill="FFFFFF"/>
            <w:lang w:val="en-GB"/>
          </w:rPr>
          <w:t>d</w:t>
        </w:r>
      </w:ins>
      <w:r w:rsidRPr="00842E6D">
        <w:rPr>
          <w:rFonts w:ascii="Calibri" w:hAnsi="Calibri"/>
          <w:color w:val="212121"/>
          <w:shd w:val="clear" w:color="auto" w:fill="FFFFFF"/>
          <w:lang w:val="en-GB"/>
        </w:rPr>
        <w:t xml:space="preserve"> impact. Topics of mutual interest include </w:t>
      </w:r>
      <w:r w:rsidR="004B19FA" w:rsidRPr="00842E6D">
        <w:rPr>
          <w:rFonts w:ascii="Calibri" w:hAnsi="Calibri"/>
          <w:color w:val="212121"/>
          <w:shd w:val="clear" w:color="auto" w:fill="FFFFFF"/>
          <w:lang w:val="en-GB"/>
        </w:rPr>
        <w:t>supply chain</w:t>
      </w:r>
      <w:r w:rsidRPr="00842E6D">
        <w:rPr>
          <w:rFonts w:ascii="Calibri" w:hAnsi="Calibri"/>
          <w:color w:val="212121"/>
          <w:shd w:val="clear" w:color="auto" w:fill="FFFFFF"/>
          <w:lang w:val="en-GB"/>
        </w:rPr>
        <w:t xml:space="preserve">, </w:t>
      </w:r>
      <w:r w:rsidR="004B19FA" w:rsidRPr="00842E6D">
        <w:rPr>
          <w:rFonts w:ascii="Calibri" w:hAnsi="Calibri"/>
          <w:color w:val="212121"/>
          <w:shd w:val="clear" w:color="auto" w:fill="FFFFFF"/>
          <w:lang w:val="en-GB"/>
        </w:rPr>
        <w:t>agriculture</w:t>
      </w:r>
      <w:r w:rsidRPr="00842E6D">
        <w:rPr>
          <w:rFonts w:ascii="Calibri" w:hAnsi="Calibri"/>
          <w:color w:val="212121"/>
          <w:shd w:val="clear" w:color="auto" w:fill="FFFFFF"/>
          <w:lang w:val="en-GB"/>
        </w:rPr>
        <w:t xml:space="preserve"> and zero hunger</w:t>
      </w:r>
      <w:r w:rsidR="004B19FA" w:rsidRPr="00842E6D">
        <w:rPr>
          <w:rFonts w:ascii="Calibri" w:hAnsi="Calibri"/>
          <w:color w:val="212121"/>
          <w:shd w:val="clear" w:color="auto" w:fill="FFFFFF"/>
          <w:lang w:val="en-GB"/>
        </w:rPr>
        <w:t xml:space="preserve">. </w:t>
      </w:r>
      <w:r w:rsidR="00BC0A18" w:rsidRPr="00842E6D">
        <w:rPr>
          <w:rFonts w:ascii="Calibri" w:hAnsi="Calibri"/>
          <w:color w:val="212121"/>
          <w:shd w:val="clear" w:color="auto" w:fill="FFFFFF"/>
          <w:lang w:val="en-GB"/>
        </w:rPr>
        <w:t xml:space="preserve">The Country Office has started engaging with a number of private sector philanthropies in the </w:t>
      </w:r>
      <w:r w:rsidR="009025FC" w:rsidRPr="00842E6D">
        <w:rPr>
          <w:rFonts w:ascii="Calibri" w:hAnsi="Calibri"/>
          <w:color w:val="212121"/>
          <w:shd w:val="clear" w:color="auto" w:fill="FFFFFF"/>
          <w:lang w:val="en-GB"/>
        </w:rPr>
        <w:t>US</w:t>
      </w:r>
      <w:r w:rsidR="00BC0A18" w:rsidRPr="00842E6D">
        <w:rPr>
          <w:rFonts w:ascii="Calibri" w:hAnsi="Calibri"/>
          <w:color w:val="212121"/>
          <w:shd w:val="clear" w:color="auto" w:fill="FFFFFF"/>
          <w:lang w:val="en-GB"/>
        </w:rPr>
        <w:t>, including Amazon.</w:t>
      </w:r>
      <w:r w:rsidR="009B788E" w:rsidRPr="00842E6D">
        <w:rPr>
          <w:rFonts w:ascii="Calibri" w:hAnsi="Calibri"/>
          <w:color w:val="212121"/>
          <w:shd w:val="clear" w:color="auto" w:fill="FFFFFF"/>
          <w:lang w:val="en-GB"/>
        </w:rPr>
        <w:t xml:space="preserve"> </w:t>
      </w:r>
      <w:r w:rsidRPr="00842E6D">
        <w:rPr>
          <w:rFonts w:ascii="Calibri" w:hAnsi="Calibri"/>
          <w:color w:val="212121"/>
          <w:shd w:val="clear" w:color="auto" w:fill="FFFFFF"/>
          <w:lang w:val="en-GB"/>
        </w:rPr>
        <w:t>Another area that the private sector can support is innovations. In this regard, a</w:t>
      </w:r>
      <w:r w:rsidR="004B19FA" w:rsidRPr="00842E6D">
        <w:rPr>
          <w:rFonts w:ascii="Calibri" w:hAnsi="Calibri"/>
          <w:color w:val="212121"/>
          <w:shd w:val="clear" w:color="auto" w:fill="FFFFFF"/>
          <w:lang w:val="en-GB"/>
        </w:rPr>
        <w:t xml:space="preserve"> number of initiatives </w:t>
      </w:r>
      <w:r w:rsidR="000756EE" w:rsidRPr="00842E6D">
        <w:rPr>
          <w:rFonts w:ascii="Calibri" w:hAnsi="Calibri"/>
          <w:color w:val="212121"/>
          <w:shd w:val="clear" w:color="auto" w:fill="FFFFFF"/>
          <w:lang w:val="en-GB"/>
        </w:rPr>
        <w:t xml:space="preserve">are </w:t>
      </w:r>
      <w:r w:rsidR="004B19FA" w:rsidRPr="00842E6D">
        <w:rPr>
          <w:rFonts w:ascii="Calibri" w:hAnsi="Calibri"/>
          <w:color w:val="212121"/>
          <w:shd w:val="clear" w:color="auto" w:fill="FFFFFF"/>
          <w:lang w:val="en-GB"/>
        </w:rPr>
        <w:t xml:space="preserve">in the pipeline, namely WFP Innovation Centre </w:t>
      </w:r>
      <w:r w:rsidR="003171A6" w:rsidRPr="00842E6D">
        <w:rPr>
          <w:rFonts w:ascii="Calibri" w:hAnsi="Calibri"/>
          <w:color w:val="212121"/>
          <w:shd w:val="clear" w:color="auto" w:fill="FFFFFF"/>
          <w:lang w:val="en-GB"/>
        </w:rPr>
        <w:t xml:space="preserve">for </w:t>
      </w:r>
      <w:r w:rsidR="004B19FA" w:rsidRPr="00842E6D">
        <w:rPr>
          <w:rFonts w:ascii="Calibri" w:hAnsi="Calibri"/>
          <w:color w:val="212121"/>
          <w:shd w:val="clear" w:color="auto" w:fill="FFFFFF"/>
          <w:lang w:val="en-GB"/>
        </w:rPr>
        <w:t>Food and Nutrition Security for Refugees and Host Communities</w:t>
      </w:r>
      <w:ins w:id="48" w:author="Fizza MOLOO" w:date="2017-03-16T15:24:00Z">
        <w:r w:rsidR="007D3CCE">
          <w:rPr>
            <w:rFonts w:ascii="Calibri" w:hAnsi="Calibri"/>
            <w:color w:val="212121"/>
            <w:shd w:val="clear" w:color="auto" w:fill="FFFFFF"/>
            <w:lang w:val="en-GB"/>
          </w:rPr>
          <w:t xml:space="preserve"> in Tanzania</w:t>
        </w:r>
      </w:ins>
      <w:del w:id="49" w:author="Fizza MOLOO" w:date="2017-03-16T15:44:00Z">
        <w:r w:rsidR="00897211" w:rsidRPr="00842E6D" w:rsidDel="007D3CCE">
          <w:rPr>
            <w:rFonts w:ascii="Calibri" w:hAnsi="Calibri"/>
            <w:color w:val="212121"/>
            <w:shd w:val="clear" w:color="auto" w:fill="FFFFFF"/>
            <w:lang w:val="en-GB"/>
          </w:rPr>
          <w:delText xml:space="preserve"> </w:delText>
        </w:r>
      </w:del>
      <w:ins w:id="50" w:author="Fizza MOLOO" w:date="2017-03-16T15:45:00Z">
        <w:r w:rsidR="007D3CCE">
          <w:rPr>
            <w:rFonts w:ascii="Calibri" w:hAnsi="Calibri"/>
            <w:color w:val="212121"/>
            <w:shd w:val="clear" w:color="auto" w:fill="FFFFFF"/>
            <w:lang w:val="en-GB"/>
          </w:rPr>
          <w:t xml:space="preserve"> </w:t>
        </w:r>
      </w:ins>
      <w:r w:rsidR="00897211" w:rsidRPr="00842E6D">
        <w:rPr>
          <w:rFonts w:ascii="Calibri" w:hAnsi="Calibri"/>
          <w:color w:val="212121"/>
          <w:shd w:val="clear" w:color="auto" w:fill="FFFFFF"/>
          <w:lang w:val="en-GB"/>
        </w:rPr>
        <w:t xml:space="preserve">which is exploring livelihood </w:t>
      </w:r>
      <w:r w:rsidR="00C355D9" w:rsidRPr="00842E6D">
        <w:rPr>
          <w:rFonts w:ascii="Calibri" w:hAnsi="Calibri"/>
          <w:color w:val="212121"/>
          <w:shd w:val="clear" w:color="auto" w:fill="FFFFFF"/>
          <w:lang w:val="en-GB"/>
        </w:rPr>
        <w:t>opportunities for both refugees and host communities through the “Farm from a Box” initiative</w:t>
      </w:r>
      <w:r w:rsidRPr="00842E6D">
        <w:rPr>
          <w:rFonts w:ascii="Calibri" w:hAnsi="Calibri"/>
          <w:color w:val="212121"/>
          <w:shd w:val="clear" w:color="auto" w:fill="FFFFFF"/>
          <w:lang w:val="en-GB"/>
        </w:rPr>
        <w:t xml:space="preserve">. </w:t>
      </w:r>
    </w:p>
    <w:p w:rsidR="00541F21" w:rsidRPr="00842E6D" w:rsidRDefault="00196C9D">
      <w:pPr>
        <w:spacing w:line="240" w:lineRule="auto"/>
        <w:jc w:val="both"/>
        <w:rPr>
          <w:lang w:val="en-GB"/>
        </w:rPr>
      </w:pPr>
      <w:r w:rsidRPr="00842E6D">
        <w:rPr>
          <w:b/>
          <w:lang w:val="en-GB"/>
        </w:rPr>
        <w:t>Goal</w:t>
      </w:r>
      <w:r w:rsidR="00BC3EFB" w:rsidRPr="00842E6D">
        <w:rPr>
          <w:b/>
          <w:lang w:val="en-GB"/>
        </w:rPr>
        <w:t>:</w:t>
      </w:r>
      <w:r w:rsidR="009D4618" w:rsidRPr="00842E6D">
        <w:rPr>
          <w:b/>
          <w:lang w:val="en-GB"/>
        </w:rPr>
        <w:t xml:space="preserve"> </w:t>
      </w:r>
      <w:r w:rsidR="009D4618" w:rsidRPr="00842E6D">
        <w:rPr>
          <w:lang w:val="en-GB"/>
        </w:rPr>
        <w:t>Identify opportunities to work with third parties which aim to address SDG 2.</w:t>
      </w:r>
    </w:p>
    <w:p w:rsidR="00541F21" w:rsidRPr="00842E6D" w:rsidRDefault="00196C9D">
      <w:pPr>
        <w:spacing w:line="240" w:lineRule="auto"/>
        <w:jc w:val="both"/>
        <w:rPr>
          <w:b/>
          <w:lang w:val="en-GB"/>
        </w:rPr>
      </w:pPr>
      <w:r w:rsidRPr="00842E6D">
        <w:rPr>
          <w:b/>
          <w:lang w:val="en-GB"/>
        </w:rPr>
        <w:t xml:space="preserve">Key Actions </w:t>
      </w:r>
    </w:p>
    <w:p w:rsidR="00541F21" w:rsidRPr="00842E6D" w:rsidRDefault="00E840C1">
      <w:pPr>
        <w:pStyle w:val="ListParagraph"/>
        <w:numPr>
          <w:ilvl w:val="0"/>
          <w:numId w:val="45"/>
        </w:numPr>
        <w:spacing w:line="240" w:lineRule="auto"/>
        <w:jc w:val="both"/>
      </w:pPr>
      <w:r w:rsidRPr="00366850">
        <w:t>Utilise</w:t>
      </w:r>
      <w:r w:rsidR="009D4618" w:rsidRPr="008B1293">
        <w:t xml:space="preserve"> </w:t>
      </w:r>
      <w:proofErr w:type="spellStart"/>
      <w:r w:rsidR="00F40456" w:rsidRPr="00842E6D">
        <w:t>XPrize</w:t>
      </w:r>
      <w:proofErr w:type="spellEnd"/>
      <w:r w:rsidRPr="00842E6D">
        <w:t xml:space="preserve">, Farm </w:t>
      </w:r>
      <w:r w:rsidR="0065412C" w:rsidRPr="00842E6D">
        <w:t xml:space="preserve">from </w:t>
      </w:r>
      <w:r w:rsidRPr="00842E6D">
        <w:t>a Box init</w:t>
      </w:r>
      <w:r w:rsidR="004B19FA" w:rsidRPr="00842E6D">
        <w:t>ia</w:t>
      </w:r>
      <w:r w:rsidRPr="00842E6D">
        <w:t>t</w:t>
      </w:r>
      <w:r w:rsidR="004B19FA" w:rsidRPr="00842E6D">
        <w:t>i</w:t>
      </w:r>
      <w:r w:rsidRPr="00842E6D">
        <w:t>ves</w:t>
      </w:r>
      <w:r w:rsidR="009D4618" w:rsidRPr="00842E6D">
        <w:t xml:space="preserve"> to leverage interest fro</w:t>
      </w:r>
      <w:r w:rsidR="004B19FA" w:rsidRPr="00842E6D">
        <w:t>m other corporations;</w:t>
      </w:r>
    </w:p>
    <w:p w:rsidR="00541F21" w:rsidRPr="00842E6D" w:rsidRDefault="009D4618">
      <w:pPr>
        <w:pStyle w:val="ListParagraph"/>
        <w:numPr>
          <w:ilvl w:val="0"/>
          <w:numId w:val="45"/>
        </w:numPr>
        <w:spacing w:line="240" w:lineRule="auto"/>
        <w:jc w:val="both"/>
      </w:pPr>
      <w:r w:rsidRPr="00842E6D">
        <w:t>Continue engagement initiated with Amazon</w:t>
      </w:r>
      <w:r w:rsidR="004B19FA" w:rsidRPr="00842E6D">
        <w:t xml:space="preserve"> and other corporate philanthropies; and</w:t>
      </w:r>
    </w:p>
    <w:p w:rsidR="00541F21" w:rsidRPr="00842E6D" w:rsidRDefault="004B19FA">
      <w:pPr>
        <w:pStyle w:val="ListParagraph"/>
        <w:numPr>
          <w:ilvl w:val="0"/>
          <w:numId w:val="45"/>
        </w:numPr>
        <w:suppressAutoHyphens/>
        <w:spacing w:before="120" w:after="0" w:line="240" w:lineRule="auto"/>
        <w:jc w:val="both"/>
        <w:rPr>
          <w:rFonts w:cs="Arial"/>
        </w:rPr>
      </w:pPr>
      <w:r w:rsidRPr="00842E6D">
        <w:t xml:space="preserve">Develop WFP Tanzania as a hub to field test innovations through continued engagement with WFP HQ and the </w:t>
      </w:r>
      <w:r w:rsidRPr="00842E6D">
        <w:rPr>
          <w:rFonts w:cs="Arial"/>
        </w:rPr>
        <w:t>Innovation Accelerator Unit in Munich</w:t>
      </w:r>
      <w:r w:rsidR="00C355D9" w:rsidRPr="00842E6D">
        <w:rPr>
          <w:rFonts w:cs="Arial"/>
        </w:rPr>
        <w:t>.</w:t>
      </w:r>
    </w:p>
    <w:p w:rsidR="00541F21" w:rsidRPr="00842E6D" w:rsidRDefault="00541F21">
      <w:pPr>
        <w:pStyle w:val="ListParagraph"/>
        <w:spacing w:after="0" w:line="240" w:lineRule="auto"/>
        <w:ind w:left="360"/>
        <w:jc w:val="both"/>
      </w:pPr>
    </w:p>
    <w:p w:rsidR="00541F21" w:rsidRPr="00842E6D" w:rsidRDefault="00753F02">
      <w:pPr>
        <w:pStyle w:val="ListParagraph"/>
        <w:numPr>
          <w:ilvl w:val="1"/>
          <w:numId w:val="6"/>
        </w:numPr>
        <w:shd w:val="clear" w:color="auto" w:fill="F2F2F2" w:themeFill="background1" w:themeFillShade="F2"/>
        <w:spacing w:line="240" w:lineRule="auto"/>
        <w:ind w:left="360"/>
        <w:jc w:val="both"/>
        <w:rPr>
          <w:rFonts w:cs="Arial"/>
          <w:b/>
          <w:caps/>
        </w:rPr>
      </w:pPr>
      <w:r w:rsidRPr="00842E6D">
        <w:rPr>
          <w:rFonts w:cs="Arial"/>
          <w:b/>
        </w:rPr>
        <w:t>C</w:t>
      </w:r>
      <w:r w:rsidR="00825AFD" w:rsidRPr="00842E6D">
        <w:rPr>
          <w:rFonts w:cs="Arial"/>
          <w:b/>
        </w:rPr>
        <w:t>ivil Society</w:t>
      </w:r>
    </w:p>
    <w:p w:rsidR="00541F21" w:rsidRPr="00842E6D" w:rsidRDefault="00541F21">
      <w:pPr>
        <w:pStyle w:val="ListParagraph"/>
        <w:spacing w:after="0" w:line="240" w:lineRule="auto"/>
        <w:ind w:left="360"/>
        <w:jc w:val="both"/>
        <w:rPr>
          <w:rFonts w:cs="Arial"/>
          <w:b/>
          <w:caps/>
        </w:rPr>
      </w:pPr>
    </w:p>
    <w:p w:rsidR="0030560B" w:rsidRPr="00842E6D" w:rsidRDefault="00ED6833">
      <w:pPr>
        <w:spacing w:after="0" w:line="240" w:lineRule="auto"/>
        <w:jc w:val="both"/>
        <w:rPr>
          <w:rFonts w:cs="Verdana"/>
          <w:lang w:val="en-GB"/>
        </w:rPr>
      </w:pPr>
      <w:r w:rsidRPr="00842E6D">
        <w:rPr>
          <w:b/>
          <w:lang w:val="en-GB"/>
        </w:rPr>
        <w:t xml:space="preserve">Background: </w:t>
      </w:r>
      <w:r w:rsidR="008676E0" w:rsidRPr="00842E6D">
        <w:rPr>
          <w:color w:val="000000" w:themeColor="text1"/>
          <w:lang w:val="en-GB"/>
        </w:rPr>
        <w:t xml:space="preserve">Building strong partnerships is essential to ending hunger. </w:t>
      </w:r>
      <w:r w:rsidR="00694DD4" w:rsidRPr="00842E6D">
        <w:rPr>
          <w:lang w:val="en-GB"/>
        </w:rPr>
        <w:t xml:space="preserve">In 2016, </w:t>
      </w:r>
      <w:r w:rsidR="00BC426B" w:rsidRPr="00842E6D">
        <w:rPr>
          <w:rFonts w:cs="Verdana"/>
          <w:lang w:val="en-GB"/>
        </w:rPr>
        <w:t xml:space="preserve">WFP </w:t>
      </w:r>
      <w:r w:rsidR="00694DD4" w:rsidRPr="00842E6D">
        <w:rPr>
          <w:rFonts w:cs="Verdana"/>
          <w:lang w:val="en-GB"/>
        </w:rPr>
        <w:t xml:space="preserve">collaborated with </w:t>
      </w:r>
      <w:r w:rsidR="004E0503" w:rsidRPr="00842E6D">
        <w:rPr>
          <w:rFonts w:cs="Verdana"/>
          <w:lang w:val="en-GB"/>
        </w:rPr>
        <w:t>1</w:t>
      </w:r>
      <w:r w:rsidR="0030560B" w:rsidRPr="00842E6D">
        <w:rPr>
          <w:rFonts w:cs="Verdana"/>
          <w:lang w:val="en-GB"/>
        </w:rPr>
        <w:t>2</w:t>
      </w:r>
      <w:r w:rsidR="005B05D6" w:rsidRPr="00842E6D">
        <w:rPr>
          <w:rFonts w:cs="Verdana"/>
          <w:lang w:val="en-GB"/>
        </w:rPr>
        <w:t xml:space="preserve"> </w:t>
      </w:r>
      <w:r w:rsidR="00BC426B" w:rsidRPr="00842E6D">
        <w:rPr>
          <w:rFonts w:cs="Verdana"/>
          <w:lang w:val="en-GB"/>
        </w:rPr>
        <w:t xml:space="preserve">NGOs </w:t>
      </w:r>
      <w:r w:rsidR="005B05D6" w:rsidRPr="00842E6D">
        <w:rPr>
          <w:rFonts w:cs="Verdana"/>
          <w:lang w:val="en-GB"/>
        </w:rPr>
        <w:t xml:space="preserve">in Tanzania </w:t>
      </w:r>
      <w:r w:rsidRPr="00842E6D">
        <w:rPr>
          <w:rFonts w:cs="Verdana"/>
          <w:lang w:val="en-GB"/>
        </w:rPr>
        <w:t xml:space="preserve">to implement activities </w:t>
      </w:r>
      <w:r w:rsidR="00BC426B" w:rsidRPr="00842E6D">
        <w:rPr>
          <w:rFonts w:cs="Verdana"/>
          <w:lang w:val="en-GB"/>
        </w:rPr>
        <w:t>in both the development and refuge</w:t>
      </w:r>
      <w:r w:rsidR="0030560B" w:rsidRPr="00842E6D">
        <w:rPr>
          <w:rFonts w:cs="Verdana"/>
          <w:lang w:val="en-GB"/>
        </w:rPr>
        <w:t xml:space="preserve">e contexts of which </w:t>
      </w:r>
      <w:r w:rsidR="00C6198C" w:rsidRPr="00842E6D">
        <w:rPr>
          <w:rFonts w:cs="Verdana"/>
          <w:lang w:val="en-GB"/>
        </w:rPr>
        <w:t xml:space="preserve">30 percent are national NGOs. </w:t>
      </w:r>
      <w:r w:rsidR="00A034C7" w:rsidRPr="00842E6D">
        <w:rPr>
          <w:rFonts w:cs="Verdana"/>
          <w:lang w:val="en-GB"/>
        </w:rPr>
        <w:t xml:space="preserve">WFP </w:t>
      </w:r>
      <w:r w:rsidR="006F50B9" w:rsidRPr="00842E6D">
        <w:rPr>
          <w:rFonts w:cs="Verdana"/>
          <w:lang w:val="en-GB"/>
        </w:rPr>
        <w:t xml:space="preserve">relies on NGOs for their vital knowledge about beneficiaries and their capability to reach beneficiaries. </w:t>
      </w:r>
      <w:r w:rsidR="00EE34EA" w:rsidRPr="00842E6D">
        <w:rPr>
          <w:rFonts w:cs="Verdana"/>
          <w:lang w:val="en-GB"/>
        </w:rPr>
        <w:t>WFP a</w:t>
      </w:r>
      <w:r w:rsidR="00694DD4" w:rsidRPr="00842E6D">
        <w:rPr>
          <w:rFonts w:cs="Verdana"/>
          <w:lang w:val="en-GB"/>
        </w:rPr>
        <w:t xml:space="preserve">ctivities implemented by NGOs </w:t>
      </w:r>
      <w:r w:rsidR="006F50B9" w:rsidRPr="00842E6D">
        <w:rPr>
          <w:rFonts w:cs="Verdana"/>
          <w:lang w:val="en-GB"/>
        </w:rPr>
        <w:t xml:space="preserve">in Tanzania have </w:t>
      </w:r>
      <w:r w:rsidR="00694DD4" w:rsidRPr="00842E6D">
        <w:rPr>
          <w:rFonts w:cs="Verdana"/>
          <w:lang w:val="en-GB"/>
        </w:rPr>
        <w:t>include</w:t>
      </w:r>
      <w:r w:rsidR="006F50B9" w:rsidRPr="00842E6D">
        <w:rPr>
          <w:rFonts w:cs="Verdana"/>
          <w:lang w:val="en-GB"/>
        </w:rPr>
        <w:t>d</w:t>
      </w:r>
      <w:r w:rsidR="00694DD4" w:rsidRPr="00842E6D">
        <w:rPr>
          <w:rFonts w:cs="Verdana"/>
          <w:lang w:val="en-GB"/>
        </w:rPr>
        <w:t xml:space="preserve"> capacity </w:t>
      </w:r>
      <w:r w:rsidR="00694DD4" w:rsidRPr="00842E6D">
        <w:rPr>
          <w:rFonts w:cs="Verdana"/>
          <w:lang w:val="en-GB"/>
        </w:rPr>
        <w:lastRenderedPageBreak/>
        <w:t xml:space="preserve">building of farmer groups, </w:t>
      </w:r>
      <w:r w:rsidR="006F50B9" w:rsidRPr="00842E6D">
        <w:rPr>
          <w:rFonts w:cs="Verdana"/>
          <w:lang w:val="en-GB"/>
        </w:rPr>
        <w:t xml:space="preserve">nutrition related </w:t>
      </w:r>
      <w:r w:rsidR="00694DD4" w:rsidRPr="00842E6D">
        <w:rPr>
          <w:rFonts w:cs="Verdana"/>
          <w:lang w:val="en-GB"/>
        </w:rPr>
        <w:t>social behaviou</w:t>
      </w:r>
      <w:r w:rsidR="006F50B9" w:rsidRPr="00842E6D">
        <w:rPr>
          <w:rFonts w:cs="Verdana"/>
          <w:lang w:val="en-GB"/>
        </w:rPr>
        <w:t>r</w:t>
      </w:r>
      <w:r w:rsidR="00694DD4" w:rsidRPr="00842E6D">
        <w:rPr>
          <w:rFonts w:cs="Verdana"/>
          <w:lang w:val="en-GB"/>
        </w:rPr>
        <w:t xml:space="preserve"> change communication</w:t>
      </w:r>
      <w:r w:rsidR="006F50B9" w:rsidRPr="00842E6D">
        <w:rPr>
          <w:rFonts w:cs="Verdana"/>
          <w:lang w:val="en-GB"/>
        </w:rPr>
        <w:t>, community</w:t>
      </w:r>
      <w:r w:rsidR="00EE34EA" w:rsidRPr="00842E6D">
        <w:rPr>
          <w:rFonts w:cs="Verdana"/>
          <w:lang w:val="en-GB"/>
        </w:rPr>
        <w:t>-</w:t>
      </w:r>
      <w:r w:rsidR="006F50B9" w:rsidRPr="00842E6D">
        <w:rPr>
          <w:rFonts w:cs="Verdana"/>
          <w:lang w:val="en-GB"/>
        </w:rPr>
        <w:t xml:space="preserve">based </w:t>
      </w:r>
      <w:r w:rsidR="00694DD4" w:rsidRPr="00842E6D">
        <w:rPr>
          <w:rFonts w:cs="Verdana"/>
          <w:lang w:val="en-GB"/>
        </w:rPr>
        <w:t>resilience projects</w:t>
      </w:r>
      <w:r w:rsidR="006F50B9" w:rsidRPr="00842E6D">
        <w:rPr>
          <w:rFonts w:cs="Verdana"/>
          <w:lang w:val="en-GB"/>
        </w:rPr>
        <w:t xml:space="preserve"> and General Food Distribution in refugee contexts. </w:t>
      </w:r>
    </w:p>
    <w:p w:rsidR="0030560B" w:rsidRPr="00842E6D" w:rsidRDefault="0030560B">
      <w:pPr>
        <w:spacing w:after="0" w:line="240" w:lineRule="auto"/>
        <w:jc w:val="both"/>
        <w:rPr>
          <w:rFonts w:cs="Verdana"/>
          <w:lang w:val="en-GB"/>
        </w:rPr>
      </w:pPr>
    </w:p>
    <w:p w:rsidR="00541F21" w:rsidRPr="00842E6D" w:rsidRDefault="00EE34EA">
      <w:pPr>
        <w:spacing w:after="0" w:line="240" w:lineRule="auto"/>
        <w:jc w:val="both"/>
        <w:rPr>
          <w:rFonts w:cs="Verdana"/>
          <w:lang w:val="en-GB"/>
        </w:rPr>
      </w:pPr>
      <w:r w:rsidRPr="00842E6D">
        <w:rPr>
          <w:rFonts w:cs="Verdana"/>
          <w:lang w:val="en-GB"/>
        </w:rPr>
        <w:t xml:space="preserve">In </w:t>
      </w:r>
      <w:r w:rsidR="00680316" w:rsidRPr="00842E6D">
        <w:rPr>
          <w:rFonts w:cs="Verdana"/>
          <w:lang w:val="en-GB"/>
        </w:rPr>
        <w:t xml:space="preserve">2016, </w:t>
      </w:r>
      <w:r w:rsidR="006F50B9" w:rsidRPr="00842E6D">
        <w:rPr>
          <w:rFonts w:cs="Verdana"/>
          <w:lang w:val="en-GB"/>
        </w:rPr>
        <w:t xml:space="preserve">WFP </w:t>
      </w:r>
      <w:r w:rsidRPr="00842E6D">
        <w:rPr>
          <w:rFonts w:cs="Verdana"/>
          <w:lang w:val="en-GB"/>
        </w:rPr>
        <w:t xml:space="preserve">in Rome </w:t>
      </w:r>
      <w:r w:rsidR="006F50B9" w:rsidRPr="00842E6D">
        <w:rPr>
          <w:rFonts w:cs="Verdana"/>
          <w:lang w:val="en-GB"/>
        </w:rPr>
        <w:t>started engaging faith</w:t>
      </w:r>
      <w:r w:rsidR="00680316" w:rsidRPr="00842E6D">
        <w:rPr>
          <w:rFonts w:cs="Verdana"/>
          <w:lang w:val="en-GB"/>
        </w:rPr>
        <w:t>-</w:t>
      </w:r>
      <w:r w:rsidR="006F50B9" w:rsidRPr="00842E6D">
        <w:rPr>
          <w:rFonts w:cs="Verdana"/>
          <w:lang w:val="en-GB"/>
        </w:rPr>
        <w:t>based and faith</w:t>
      </w:r>
      <w:r w:rsidR="00680316" w:rsidRPr="00842E6D">
        <w:rPr>
          <w:rFonts w:cs="Verdana"/>
          <w:lang w:val="en-GB"/>
        </w:rPr>
        <w:t>-</w:t>
      </w:r>
      <w:r w:rsidR="006F50B9" w:rsidRPr="00842E6D">
        <w:rPr>
          <w:rFonts w:cs="Verdana"/>
          <w:lang w:val="en-GB"/>
        </w:rPr>
        <w:t xml:space="preserve">inspired </w:t>
      </w:r>
      <w:r w:rsidRPr="00842E6D">
        <w:rPr>
          <w:rFonts w:cs="Verdana"/>
          <w:lang w:val="en-GB"/>
        </w:rPr>
        <w:t xml:space="preserve">organizations on Zero Hunger, under the Agenda for Humanity </w:t>
      </w:r>
      <w:r w:rsidR="00680316" w:rsidRPr="00842E6D">
        <w:rPr>
          <w:rFonts w:cs="Verdana"/>
          <w:lang w:val="en-GB"/>
        </w:rPr>
        <w:t xml:space="preserve">as </w:t>
      </w:r>
      <w:r w:rsidRPr="00842E6D">
        <w:rPr>
          <w:rFonts w:cs="Verdana"/>
          <w:lang w:val="en-GB"/>
        </w:rPr>
        <w:t xml:space="preserve">agreed at the World Humanitarian Summit in Istanbul in 2016. </w:t>
      </w:r>
      <w:r w:rsidR="00680316" w:rsidRPr="00842E6D">
        <w:rPr>
          <w:rFonts w:cs="Verdana"/>
          <w:lang w:val="en-GB"/>
        </w:rPr>
        <w:t xml:space="preserve">This has been driven by </w:t>
      </w:r>
      <w:r w:rsidR="00AD5ECA" w:rsidRPr="00842E6D">
        <w:rPr>
          <w:rFonts w:cs="Verdana"/>
          <w:lang w:val="en-GB"/>
        </w:rPr>
        <w:t xml:space="preserve">intersection of </w:t>
      </w:r>
      <w:r w:rsidR="00680316" w:rsidRPr="00842E6D">
        <w:rPr>
          <w:rFonts w:cs="Verdana"/>
          <w:lang w:val="en-GB"/>
        </w:rPr>
        <w:t xml:space="preserve">unprecedented need and inadequate solutions to ending hunger, </w:t>
      </w:r>
      <w:r w:rsidR="00AD5ECA" w:rsidRPr="00842E6D">
        <w:rPr>
          <w:rFonts w:cs="Verdana"/>
          <w:lang w:val="en-GB"/>
        </w:rPr>
        <w:t xml:space="preserve">and </w:t>
      </w:r>
      <w:r w:rsidR="00680316" w:rsidRPr="00842E6D">
        <w:rPr>
          <w:rFonts w:cs="Verdana"/>
          <w:lang w:val="en-GB"/>
        </w:rPr>
        <w:t xml:space="preserve">the moral call to feed the hungry and care for humanity which lies at the heart of all major religions. </w:t>
      </w:r>
    </w:p>
    <w:p w:rsidR="00541F21" w:rsidRPr="00842E6D" w:rsidRDefault="00541F21">
      <w:pPr>
        <w:spacing w:after="0" w:line="240" w:lineRule="auto"/>
        <w:jc w:val="both"/>
        <w:rPr>
          <w:rFonts w:cs="Verdana"/>
          <w:lang w:val="en-GB"/>
        </w:rPr>
      </w:pPr>
    </w:p>
    <w:p w:rsidR="00541F21" w:rsidRPr="00842E6D" w:rsidRDefault="00753F02">
      <w:pPr>
        <w:spacing w:line="240" w:lineRule="auto"/>
        <w:jc w:val="both"/>
        <w:rPr>
          <w:lang w:val="en-GB"/>
        </w:rPr>
      </w:pPr>
      <w:r w:rsidRPr="00842E6D">
        <w:rPr>
          <w:b/>
          <w:lang w:val="en-GB"/>
        </w:rPr>
        <w:t>Goal</w:t>
      </w:r>
      <w:r w:rsidR="002446ED" w:rsidRPr="00842E6D">
        <w:rPr>
          <w:b/>
          <w:lang w:val="en-GB"/>
        </w:rPr>
        <w:t xml:space="preserve">: </w:t>
      </w:r>
      <w:r w:rsidR="00E840C1" w:rsidRPr="00842E6D">
        <w:rPr>
          <w:lang w:val="en-GB"/>
        </w:rPr>
        <w:t xml:space="preserve">Strengthen the partnership </w:t>
      </w:r>
      <w:r w:rsidR="00543EC9" w:rsidRPr="00842E6D">
        <w:rPr>
          <w:lang w:val="en-GB"/>
        </w:rPr>
        <w:t xml:space="preserve">with the civil society </w:t>
      </w:r>
      <w:r w:rsidR="00E840C1" w:rsidRPr="00842E6D">
        <w:rPr>
          <w:lang w:val="en-GB"/>
        </w:rPr>
        <w:t xml:space="preserve">to facilitate the implementation of </w:t>
      </w:r>
      <w:r w:rsidR="00543EC9" w:rsidRPr="00842E6D">
        <w:rPr>
          <w:lang w:val="en-GB"/>
        </w:rPr>
        <w:t>the CSP</w:t>
      </w:r>
      <w:r w:rsidR="00A034C7" w:rsidRPr="00842E6D">
        <w:rPr>
          <w:lang w:val="en-GB"/>
        </w:rPr>
        <w:t>.</w:t>
      </w:r>
      <w:r w:rsidR="00543EC9" w:rsidRPr="00842E6D">
        <w:rPr>
          <w:lang w:val="en-GB"/>
        </w:rPr>
        <w:t xml:space="preserve"> </w:t>
      </w:r>
    </w:p>
    <w:p w:rsidR="00541F21" w:rsidRPr="00842E6D" w:rsidRDefault="00753F02">
      <w:pPr>
        <w:spacing w:line="240" w:lineRule="auto"/>
        <w:jc w:val="both"/>
        <w:rPr>
          <w:rFonts w:cs="Arial"/>
          <w:b/>
          <w:caps/>
          <w:lang w:val="en-GB"/>
        </w:rPr>
      </w:pPr>
      <w:r w:rsidRPr="00842E6D">
        <w:rPr>
          <w:b/>
          <w:lang w:val="en-GB"/>
        </w:rPr>
        <w:t xml:space="preserve">Key Actions </w:t>
      </w:r>
    </w:p>
    <w:p w:rsidR="00450239" w:rsidRPr="00450239" w:rsidRDefault="00450239">
      <w:pPr>
        <w:pStyle w:val="ListParagraph"/>
        <w:numPr>
          <w:ilvl w:val="0"/>
          <w:numId w:val="16"/>
        </w:numPr>
        <w:spacing w:line="240" w:lineRule="auto"/>
        <w:jc w:val="both"/>
        <w:rPr>
          <w:ins w:id="51" w:author="Fizza MOLOO" w:date="2017-03-16T16:37:00Z"/>
          <w:rFonts w:cs="Arial"/>
          <w:caps/>
          <w:rPrChange w:id="52" w:author="Fizza MOLOO" w:date="2017-03-16T16:37:00Z">
            <w:rPr>
              <w:ins w:id="53" w:author="Fizza MOLOO" w:date="2017-03-16T16:37:00Z"/>
              <w:rFonts w:cs="Arial"/>
            </w:rPr>
          </w:rPrChange>
        </w:rPr>
      </w:pPr>
      <w:ins w:id="54" w:author="Fizza MOLOO" w:date="2017-03-16T16:37:00Z">
        <w:r>
          <w:rPr>
            <w:rFonts w:cs="Arial"/>
            <w:caps/>
          </w:rPr>
          <w:t>A</w:t>
        </w:r>
      </w:ins>
      <w:ins w:id="55" w:author="Fizza MOLOO" w:date="2017-03-16T16:38:00Z">
        <w:r>
          <w:rPr>
            <w:rFonts w:cs="Arial"/>
          </w:rPr>
          <w:t>ssess partners on their gender competencies</w:t>
        </w:r>
      </w:ins>
    </w:p>
    <w:p w:rsidR="00541F21" w:rsidRPr="003B504B" w:rsidRDefault="00E840C1">
      <w:pPr>
        <w:pStyle w:val="ListParagraph"/>
        <w:numPr>
          <w:ilvl w:val="0"/>
          <w:numId w:val="16"/>
        </w:numPr>
        <w:spacing w:line="240" w:lineRule="auto"/>
        <w:jc w:val="both"/>
        <w:rPr>
          <w:ins w:id="56" w:author="Fizza MOLOO" w:date="2017-03-16T15:57:00Z"/>
          <w:rFonts w:cs="Arial"/>
          <w:caps/>
          <w:rPrChange w:id="57" w:author="Fizza MOLOO" w:date="2017-03-16T15:57:00Z">
            <w:rPr>
              <w:ins w:id="58" w:author="Fizza MOLOO" w:date="2017-03-16T15:57:00Z"/>
              <w:rFonts w:cs="Arial"/>
            </w:rPr>
          </w:rPrChange>
        </w:rPr>
      </w:pPr>
      <w:r w:rsidRPr="00366850">
        <w:rPr>
          <w:rFonts w:cs="Arial"/>
        </w:rPr>
        <w:t xml:space="preserve">Identify key areas </w:t>
      </w:r>
      <w:r w:rsidR="009B6AB7" w:rsidRPr="008B1293">
        <w:rPr>
          <w:rFonts w:cs="Arial"/>
        </w:rPr>
        <w:t xml:space="preserve">of NGO partnership </w:t>
      </w:r>
      <w:r w:rsidRPr="00842E6D">
        <w:rPr>
          <w:rFonts w:cs="Arial"/>
        </w:rPr>
        <w:t xml:space="preserve">that need </w:t>
      </w:r>
      <w:r w:rsidR="009B6AB7" w:rsidRPr="00842E6D">
        <w:rPr>
          <w:rFonts w:cs="Arial"/>
        </w:rPr>
        <w:t xml:space="preserve">strengthening, such as, </w:t>
      </w:r>
      <w:ins w:id="59" w:author="Fizza MOLOO" w:date="2017-03-16T15:56:00Z">
        <w:r w:rsidR="003B504B">
          <w:rPr>
            <w:rFonts w:cs="Arial"/>
          </w:rPr>
          <w:t xml:space="preserve">gender </w:t>
        </w:r>
      </w:ins>
      <w:ins w:id="60" w:author="Fizza MOLOO" w:date="2017-03-16T15:57:00Z">
        <w:r w:rsidR="003B504B">
          <w:rPr>
            <w:rFonts w:cs="Arial"/>
          </w:rPr>
          <w:t xml:space="preserve">competencies, complementing </w:t>
        </w:r>
      </w:ins>
      <w:r w:rsidR="009B6AB7" w:rsidRPr="00842E6D">
        <w:rPr>
          <w:rFonts w:cs="Arial"/>
        </w:rPr>
        <w:t>monitoring and evaluation</w:t>
      </w:r>
      <w:del w:id="61" w:author="Fizza MOLOO" w:date="2017-03-16T15:59:00Z">
        <w:r w:rsidR="009B6AB7" w:rsidRPr="00842E6D" w:rsidDel="003B504B">
          <w:rPr>
            <w:rFonts w:cs="Arial"/>
          </w:rPr>
          <w:delText>);</w:delText>
        </w:r>
      </w:del>
    </w:p>
    <w:p w:rsidR="003B504B" w:rsidRPr="00842E6D" w:rsidRDefault="003B504B">
      <w:pPr>
        <w:pStyle w:val="ListParagraph"/>
        <w:numPr>
          <w:ilvl w:val="0"/>
          <w:numId w:val="16"/>
        </w:numPr>
        <w:spacing w:line="240" w:lineRule="auto"/>
        <w:jc w:val="both"/>
        <w:rPr>
          <w:rFonts w:cs="Arial"/>
          <w:caps/>
        </w:rPr>
      </w:pPr>
      <w:ins w:id="62" w:author="Fizza MOLOO" w:date="2017-03-16T15:57:00Z">
        <w:r>
          <w:rPr>
            <w:rFonts w:cs="Arial"/>
          </w:rPr>
          <w:t xml:space="preserve">Strategic engagements with gender equality committed and </w:t>
        </w:r>
      </w:ins>
      <w:ins w:id="63" w:author="Fizza MOLOO" w:date="2017-03-16T15:58:00Z">
        <w:r>
          <w:rPr>
            <w:rFonts w:cs="Arial"/>
          </w:rPr>
          <w:t>competent</w:t>
        </w:r>
      </w:ins>
      <w:ins w:id="64" w:author="Fizza MOLOO" w:date="2017-03-16T15:57:00Z">
        <w:r>
          <w:rPr>
            <w:rFonts w:cs="Arial"/>
          </w:rPr>
          <w:t xml:space="preserve"> </w:t>
        </w:r>
      </w:ins>
      <w:ins w:id="65" w:author="Fizza MOLOO" w:date="2017-03-16T15:58:00Z">
        <w:r>
          <w:rPr>
            <w:rFonts w:cs="Arial"/>
          </w:rPr>
          <w:t>civil society organisations in Tanzania on food and nutrition security</w:t>
        </w:r>
      </w:ins>
    </w:p>
    <w:p w:rsidR="00541F21" w:rsidRPr="00842E6D" w:rsidRDefault="009B6AB7">
      <w:pPr>
        <w:pStyle w:val="ListParagraph"/>
        <w:numPr>
          <w:ilvl w:val="0"/>
          <w:numId w:val="16"/>
        </w:numPr>
        <w:spacing w:line="240" w:lineRule="auto"/>
        <w:jc w:val="both"/>
        <w:rPr>
          <w:rFonts w:cs="Arial"/>
          <w:caps/>
        </w:rPr>
      </w:pPr>
      <w:r w:rsidRPr="00842E6D">
        <w:rPr>
          <w:rFonts w:ascii="Calibri" w:hAnsi="Calibri"/>
          <w:color w:val="000000" w:themeColor="text1"/>
        </w:rPr>
        <w:t>Strengthen capacity of local NGOs/civil society to improve the sustainability of WFP’s interventions;</w:t>
      </w:r>
    </w:p>
    <w:p w:rsidR="00541F21" w:rsidRPr="00842E6D" w:rsidRDefault="002446ED">
      <w:pPr>
        <w:pStyle w:val="ListParagraph"/>
        <w:numPr>
          <w:ilvl w:val="0"/>
          <w:numId w:val="16"/>
        </w:numPr>
        <w:spacing w:line="240" w:lineRule="auto"/>
        <w:jc w:val="both"/>
        <w:rPr>
          <w:rFonts w:cs="Arial"/>
          <w:caps/>
        </w:rPr>
      </w:pPr>
      <w:r w:rsidRPr="00842E6D">
        <w:rPr>
          <w:rFonts w:cs="Arial"/>
        </w:rPr>
        <w:t>Explore new opportunities</w:t>
      </w:r>
      <w:r w:rsidR="00E840C1" w:rsidRPr="00842E6D">
        <w:rPr>
          <w:rFonts w:cs="Arial"/>
        </w:rPr>
        <w:t xml:space="preserve"> with organisations, such </w:t>
      </w:r>
      <w:r w:rsidRPr="00842E6D">
        <w:rPr>
          <w:rFonts w:cs="Arial"/>
        </w:rPr>
        <w:t xml:space="preserve">as BBC Media Action to add value </w:t>
      </w:r>
      <w:r w:rsidR="00E840C1" w:rsidRPr="00842E6D">
        <w:rPr>
          <w:rFonts w:cs="Arial"/>
        </w:rPr>
        <w:t>to the implementation of the CSP</w:t>
      </w:r>
      <w:r w:rsidR="009B6AB7" w:rsidRPr="00842E6D">
        <w:rPr>
          <w:rFonts w:cs="Arial"/>
        </w:rPr>
        <w:t xml:space="preserve">; and </w:t>
      </w:r>
    </w:p>
    <w:p w:rsidR="00541F21" w:rsidRPr="00842E6D" w:rsidRDefault="00E54BF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="Arial"/>
          <w:caps/>
        </w:rPr>
      </w:pPr>
      <w:r w:rsidRPr="00842E6D">
        <w:rPr>
          <w:rFonts w:ascii="Calibri" w:hAnsi="Calibri"/>
          <w:color w:val="000000" w:themeColor="text1"/>
        </w:rPr>
        <w:t>Enhance strategic engagements with the faith-based partners in Tanzania</w:t>
      </w:r>
      <w:r w:rsidR="00A10E71" w:rsidRPr="00842E6D">
        <w:rPr>
          <w:rFonts w:ascii="Calibri" w:hAnsi="Calibri"/>
          <w:color w:val="000000" w:themeColor="text1"/>
        </w:rPr>
        <w:t xml:space="preserve"> on food and nutrition security</w:t>
      </w:r>
      <w:r w:rsidR="00DA59B9" w:rsidRPr="00842E6D">
        <w:rPr>
          <w:rFonts w:ascii="Calibri" w:hAnsi="Calibri"/>
          <w:color w:val="000000" w:themeColor="text1"/>
        </w:rPr>
        <w:t>.</w:t>
      </w:r>
    </w:p>
    <w:p w:rsidR="003B504B" w:rsidRPr="00842E6D" w:rsidDel="00BC288F" w:rsidRDefault="003B504B">
      <w:pPr>
        <w:spacing w:after="0"/>
        <w:jc w:val="both"/>
        <w:rPr>
          <w:del w:id="66" w:author="Fizza MOLOO" w:date="2017-03-16T16:31:00Z"/>
          <w:rFonts w:cs="Arial"/>
          <w:b/>
          <w:caps/>
          <w:lang w:val="en-GB"/>
        </w:rPr>
      </w:pPr>
    </w:p>
    <w:p w:rsidR="00541F21" w:rsidRPr="00842E6D" w:rsidRDefault="00825AFD">
      <w:pPr>
        <w:pStyle w:val="ListParagraph"/>
        <w:numPr>
          <w:ilvl w:val="1"/>
          <w:numId w:val="6"/>
        </w:numPr>
        <w:shd w:val="clear" w:color="auto" w:fill="F2F2F2" w:themeFill="background1" w:themeFillShade="F2"/>
        <w:spacing w:line="240" w:lineRule="auto"/>
        <w:ind w:left="360"/>
        <w:jc w:val="both"/>
        <w:rPr>
          <w:rFonts w:cs="Arial"/>
          <w:b/>
          <w:caps/>
        </w:rPr>
      </w:pPr>
      <w:r w:rsidRPr="00366850">
        <w:rPr>
          <w:rFonts w:cs="Arial"/>
          <w:b/>
          <w:caps/>
        </w:rPr>
        <w:t>I</w:t>
      </w:r>
      <w:r w:rsidRPr="008B1293">
        <w:rPr>
          <w:rFonts w:cs="Arial"/>
          <w:b/>
        </w:rPr>
        <w:t xml:space="preserve">nternational Financial Institutions </w:t>
      </w:r>
    </w:p>
    <w:p w:rsidR="00541F21" w:rsidRPr="00842E6D" w:rsidRDefault="00541F21">
      <w:pPr>
        <w:pStyle w:val="ListParagraph"/>
        <w:spacing w:after="0" w:line="240" w:lineRule="auto"/>
        <w:ind w:left="360" w:hanging="360"/>
        <w:jc w:val="both"/>
        <w:rPr>
          <w:b/>
        </w:rPr>
      </w:pPr>
    </w:p>
    <w:p w:rsidR="00541F21" w:rsidRPr="00842E6D" w:rsidRDefault="00383759">
      <w:pPr>
        <w:spacing w:line="240" w:lineRule="auto"/>
        <w:jc w:val="both"/>
        <w:rPr>
          <w:lang w:val="en-GB"/>
        </w:rPr>
      </w:pPr>
      <w:r w:rsidRPr="00842E6D">
        <w:rPr>
          <w:b/>
          <w:lang w:val="en-GB"/>
        </w:rPr>
        <w:t>Background:</w:t>
      </w:r>
      <w:r w:rsidR="008F4E90" w:rsidRPr="00842E6D">
        <w:rPr>
          <w:lang w:val="en-GB"/>
        </w:rPr>
        <w:t xml:space="preserve"> Key sectors in the World Bank’s strategy are agriculture and social protection, which align</w:t>
      </w:r>
      <w:r w:rsidR="00B21B53" w:rsidRPr="00842E6D">
        <w:rPr>
          <w:lang w:val="en-GB"/>
        </w:rPr>
        <w:t xml:space="preserve"> with WFP</w:t>
      </w:r>
      <w:r w:rsidR="003004E6" w:rsidRPr="00842E6D">
        <w:rPr>
          <w:lang w:val="en-GB"/>
        </w:rPr>
        <w:t xml:space="preserve">’s </w:t>
      </w:r>
      <w:r w:rsidR="00B21B53" w:rsidRPr="00842E6D">
        <w:rPr>
          <w:lang w:val="en-GB"/>
        </w:rPr>
        <w:t xml:space="preserve">CSP. </w:t>
      </w:r>
      <w:r w:rsidR="00C355D9" w:rsidRPr="00842E6D">
        <w:rPr>
          <w:lang w:val="en-GB"/>
        </w:rPr>
        <w:t xml:space="preserve">Farm to Market Alliance (formerly </w:t>
      </w:r>
      <w:r w:rsidR="00B21B53" w:rsidRPr="00842E6D">
        <w:rPr>
          <w:lang w:val="en-GB"/>
        </w:rPr>
        <w:t>Patient Procurement Platform) is already engaging with the I</w:t>
      </w:r>
      <w:r w:rsidR="00756BAE" w:rsidRPr="00842E6D">
        <w:rPr>
          <w:lang w:val="en-GB"/>
        </w:rPr>
        <w:t xml:space="preserve">nternational </w:t>
      </w:r>
      <w:r w:rsidR="00B21B53" w:rsidRPr="00842E6D">
        <w:rPr>
          <w:lang w:val="en-GB"/>
        </w:rPr>
        <w:t>F</w:t>
      </w:r>
      <w:r w:rsidR="00756BAE" w:rsidRPr="00842E6D">
        <w:rPr>
          <w:lang w:val="en-GB"/>
        </w:rPr>
        <w:t xml:space="preserve">inance </w:t>
      </w:r>
      <w:r w:rsidR="00B21B53" w:rsidRPr="00842E6D">
        <w:rPr>
          <w:lang w:val="en-GB"/>
        </w:rPr>
        <w:t>C</w:t>
      </w:r>
      <w:r w:rsidR="00756BAE" w:rsidRPr="00842E6D">
        <w:rPr>
          <w:lang w:val="en-GB"/>
        </w:rPr>
        <w:t xml:space="preserve">orporation </w:t>
      </w:r>
      <w:r w:rsidR="00B21B53" w:rsidRPr="00842E6D">
        <w:rPr>
          <w:lang w:val="en-GB"/>
        </w:rPr>
        <w:t xml:space="preserve">on data related initiatives. </w:t>
      </w:r>
      <w:r w:rsidR="00A034C7" w:rsidRPr="00842E6D">
        <w:rPr>
          <w:lang w:val="en-GB"/>
        </w:rPr>
        <w:t xml:space="preserve">In addition there </w:t>
      </w:r>
      <w:r w:rsidR="00420BF5" w:rsidRPr="00842E6D">
        <w:rPr>
          <w:lang w:val="en-GB"/>
        </w:rPr>
        <w:t xml:space="preserve">could be </w:t>
      </w:r>
      <w:r w:rsidR="00A034C7" w:rsidRPr="00842E6D">
        <w:rPr>
          <w:lang w:val="en-GB"/>
        </w:rPr>
        <w:t>potential opportunities to explore with African Development Bank, which focuses on infrastructure and agricul</w:t>
      </w:r>
      <w:r w:rsidR="002C13C2" w:rsidRPr="00842E6D">
        <w:rPr>
          <w:lang w:val="en-GB"/>
        </w:rPr>
        <w:t>tural development, notably post-</w:t>
      </w:r>
      <w:r w:rsidR="00A034C7" w:rsidRPr="00842E6D">
        <w:rPr>
          <w:lang w:val="en-GB"/>
        </w:rPr>
        <w:t xml:space="preserve">harvest losses. </w:t>
      </w:r>
    </w:p>
    <w:p w:rsidR="00541F21" w:rsidRPr="00842E6D" w:rsidRDefault="00753F02">
      <w:pPr>
        <w:spacing w:line="240" w:lineRule="auto"/>
        <w:jc w:val="both"/>
        <w:rPr>
          <w:lang w:val="en-GB"/>
        </w:rPr>
      </w:pPr>
      <w:r w:rsidRPr="00842E6D">
        <w:rPr>
          <w:b/>
          <w:lang w:val="en-GB"/>
        </w:rPr>
        <w:t>Goal</w:t>
      </w:r>
      <w:r w:rsidR="00BC3EFB" w:rsidRPr="00842E6D">
        <w:rPr>
          <w:b/>
          <w:lang w:val="en-GB"/>
        </w:rPr>
        <w:t>:</w:t>
      </w:r>
      <w:r w:rsidR="008F4E90" w:rsidRPr="00842E6D">
        <w:rPr>
          <w:lang w:val="en-GB"/>
        </w:rPr>
        <w:t xml:space="preserve"> Offer technical support to help design and oper</w:t>
      </w:r>
      <w:r w:rsidR="00A034C7" w:rsidRPr="00842E6D">
        <w:rPr>
          <w:lang w:val="en-GB"/>
        </w:rPr>
        <w:t>ationaliz</w:t>
      </w:r>
      <w:r w:rsidR="00FE0E6E" w:rsidRPr="00842E6D">
        <w:rPr>
          <w:lang w:val="en-GB"/>
        </w:rPr>
        <w:t>e World Bank projects</w:t>
      </w:r>
    </w:p>
    <w:p w:rsidR="00541F21" w:rsidRPr="00842E6D" w:rsidRDefault="00753F02">
      <w:pPr>
        <w:spacing w:line="240" w:lineRule="auto"/>
        <w:jc w:val="both"/>
        <w:rPr>
          <w:b/>
          <w:lang w:val="en-GB"/>
        </w:rPr>
      </w:pPr>
      <w:r w:rsidRPr="00842E6D">
        <w:rPr>
          <w:b/>
          <w:lang w:val="en-GB"/>
        </w:rPr>
        <w:t>Key Actions</w:t>
      </w:r>
      <w:r w:rsidR="00383759" w:rsidRPr="00842E6D">
        <w:rPr>
          <w:b/>
          <w:lang w:val="en-GB"/>
        </w:rPr>
        <w:t>:</w:t>
      </w:r>
    </w:p>
    <w:p w:rsidR="00541F21" w:rsidRPr="00842E6D" w:rsidRDefault="00286906">
      <w:pPr>
        <w:pStyle w:val="ListParagraph"/>
        <w:numPr>
          <w:ilvl w:val="0"/>
          <w:numId w:val="16"/>
        </w:numPr>
        <w:spacing w:line="240" w:lineRule="auto"/>
        <w:jc w:val="both"/>
        <w:rPr>
          <w:rFonts w:cs="Arial"/>
        </w:rPr>
      </w:pPr>
      <w:r w:rsidRPr="00366850">
        <w:rPr>
          <w:rFonts w:cs="Arial"/>
        </w:rPr>
        <w:t>Explore op</w:t>
      </w:r>
      <w:r w:rsidR="00756BAE" w:rsidRPr="008B1293">
        <w:rPr>
          <w:rFonts w:cs="Arial"/>
        </w:rPr>
        <w:t>portunities to engage with Tanzania Social Action Fund (TASAF);</w:t>
      </w:r>
    </w:p>
    <w:p w:rsidR="00541F21" w:rsidRPr="00842E6D" w:rsidRDefault="00B21B53">
      <w:pPr>
        <w:pStyle w:val="ListParagraph"/>
        <w:numPr>
          <w:ilvl w:val="0"/>
          <w:numId w:val="16"/>
        </w:numPr>
        <w:spacing w:line="240" w:lineRule="auto"/>
        <w:jc w:val="both"/>
        <w:rPr>
          <w:rFonts w:cs="Arial"/>
          <w:caps/>
        </w:rPr>
      </w:pPr>
      <w:r w:rsidRPr="00842E6D">
        <w:rPr>
          <w:rFonts w:cs="Arial"/>
        </w:rPr>
        <w:t xml:space="preserve">Leverage on the good relationship </w:t>
      </w:r>
      <w:r w:rsidR="00286906" w:rsidRPr="00842E6D">
        <w:rPr>
          <w:rFonts w:cs="Arial"/>
        </w:rPr>
        <w:t xml:space="preserve">with </w:t>
      </w:r>
      <w:r w:rsidRPr="00842E6D">
        <w:rPr>
          <w:rFonts w:cs="Arial"/>
        </w:rPr>
        <w:t>DFID to help push WFP interests forward in the social protection fora</w:t>
      </w:r>
      <w:r w:rsidR="00756BAE" w:rsidRPr="00842E6D">
        <w:rPr>
          <w:rFonts w:cs="Arial"/>
        </w:rPr>
        <w:t xml:space="preserve">; and </w:t>
      </w:r>
    </w:p>
    <w:p w:rsidR="00541F21" w:rsidRPr="00842E6D" w:rsidRDefault="00B21B53">
      <w:pPr>
        <w:pStyle w:val="ListParagraph"/>
        <w:numPr>
          <w:ilvl w:val="0"/>
          <w:numId w:val="16"/>
        </w:numPr>
        <w:spacing w:after="0" w:line="240" w:lineRule="auto"/>
        <w:contextualSpacing w:val="0"/>
        <w:jc w:val="both"/>
      </w:pPr>
      <w:r w:rsidRPr="00842E6D">
        <w:t xml:space="preserve">Engage with Ministry of Agriculture and World Bank on </w:t>
      </w:r>
      <w:r w:rsidR="00756BAE" w:rsidRPr="00842E6D">
        <w:t>agricultural</w:t>
      </w:r>
      <w:r w:rsidRPr="00842E6D">
        <w:t xml:space="preserve"> policy advocacy and implementation support.</w:t>
      </w:r>
    </w:p>
    <w:p w:rsidR="00420BF5" w:rsidRPr="00842E6D" w:rsidRDefault="00420BF5">
      <w:pPr>
        <w:pStyle w:val="ListParagraph"/>
        <w:numPr>
          <w:ilvl w:val="0"/>
          <w:numId w:val="16"/>
        </w:numPr>
        <w:spacing w:after="0" w:line="240" w:lineRule="auto"/>
        <w:contextualSpacing w:val="0"/>
        <w:jc w:val="both"/>
      </w:pPr>
      <w:r w:rsidRPr="00842E6D">
        <w:t xml:space="preserve">Explore opportunities with the African Development Bank in agriculture. </w:t>
      </w:r>
    </w:p>
    <w:p w:rsidR="00541F21" w:rsidRPr="00842E6D" w:rsidRDefault="00541F21">
      <w:pPr>
        <w:pStyle w:val="ListParagraph"/>
        <w:spacing w:line="240" w:lineRule="auto"/>
        <w:ind w:left="360"/>
        <w:jc w:val="both"/>
        <w:rPr>
          <w:rFonts w:cs="Arial"/>
        </w:rPr>
      </w:pPr>
    </w:p>
    <w:p w:rsidR="00541F21" w:rsidRPr="00842E6D" w:rsidRDefault="0044117B">
      <w:pPr>
        <w:pStyle w:val="ListParagraph"/>
        <w:numPr>
          <w:ilvl w:val="1"/>
          <w:numId w:val="6"/>
        </w:numPr>
        <w:shd w:val="clear" w:color="auto" w:fill="F2F2F2" w:themeFill="background1" w:themeFillShade="F2"/>
        <w:spacing w:after="0" w:line="240" w:lineRule="auto"/>
        <w:ind w:left="360"/>
        <w:jc w:val="both"/>
        <w:rPr>
          <w:rFonts w:cs="Arial"/>
          <w:b/>
          <w:caps/>
        </w:rPr>
      </w:pPr>
      <w:r w:rsidRPr="00842E6D">
        <w:rPr>
          <w:rFonts w:cs="Arial"/>
          <w:b/>
        </w:rPr>
        <w:t xml:space="preserve">Advocacy </w:t>
      </w:r>
      <w:r w:rsidR="00F35DEB" w:rsidRPr="00842E6D">
        <w:rPr>
          <w:rFonts w:cs="Arial"/>
          <w:b/>
        </w:rPr>
        <w:t xml:space="preserve">and Communications </w:t>
      </w:r>
    </w:p>
    <w:p w:rsidR="00541F21" w:rsidRPr="00842E6D" w:rsidRDefault="00541F21">
      <w:pPr>
        <w:spacing w:after="0" w:line="240" w:lineRule="auto"/>
        <w:jc w:val="both"/>
        <w:rPr>
          <w:b/>
          <w:lang w:val="en-GB"/>
        </w:rPr>
      </w:pPr>
    </w:p>
    <w:p w:rsidR="00541F21" w:rsidRPr="00842E6D" w:rsidRDefault="00945FE9">
      <w:pPr>
        <w:spacing w:after="0" w:line="240" w:lineRule="auto"/>
        <w:jc w:val="both"/>
        <w:rPr>
          <w:lang w:val="en-GB"/>
        </w:rPr>
      </w:pPr>
      <w:r w:rsidRPr="00842E6D">
        <w:rPr>
          <w:b/>
          <w:lang w:val="en-GB"/>
        </w:rPr>
        <w:t>Background</w:t>
      </w:r>
      <w:r w:rsidR="009E2A4D" w:rsidRPr="00842E6D">
        <w:rPr>
          <w:b/>
          <w:lang w:val="en-GB"/>
        </w:rPr>
        <w:t xml:space="preserve">: </w:t>
      </w:r>
      <w:r w:rsidR="00196C9D" w:rsidRPr="00366850">
        <w:rPr>
          <w:lang w:val="en-GB"/>
        </w:rPr>
        <w:t xml:space="preserve">Since the early </w:t>
      </w:r>
      <w:r w:rsidR="008834B7" w:rsidRPr="008B1293">
        <w:rPr>
          <w:lang w:val="en-GB"/>
        </w:rPr>
        <w:t>19</w:t>
      </w:r>
      <w:r w:rsidR="00196C9D" w:rsidRPr="00842E6D">
        <w:rPr>
          <w:lang w:val="en-GB"/>
        </w:rPr>
        <w:t>90s, there has been a media boom in Tanzania</w:t>
      </w:r>
      <w:r w:rsidR="00756BAE" w:rsidRPr="00842E6D">
        <w:rPr>
          <w:lang w:val="en-GB"/>
        </w:rPr>
        <w:t xml:space="preserve">, with </w:t>
      </w:r>
      <w:r w:rsidR="00196C9D" w:rsidRPr="00842E6D">
        <w:rPr>
          <w:lang w:val="en-GB"/>
        </w:rPr>
        <w:t>media outlets ha</w:t>
      </w:r>
      <w:r w:rsidR="00756BAE" w:rsidRPr="00842E6D">
        <w:rPr>
          <w:lang w:val="en-GB"/>
        </w:rPr>
        <w:t xml:space="preserve">ving </w:t>
      </w:r>
      <w:r w:rsidR="00196C9D" w:rsidRPr="00842E6D">
        <w:rPr>
          <w:lang w:val="en-GB"/>
        </w:rPr>
        <w:t>increased from two to 800 newspapers, one to 26 television stations and one to over 85 radio stations.</w:t>
      </w:r>
      <w:r w:rsidR="00196C9D" w:rsidRPr="00366850">
        <w:rPr>
          <w:rStyle w:val="FootnoteReference"/>
          <w:lang w:val="en-GB"/>
        </w:rPr>
        <w:footnoteReference w:id="1"/>
      </w:r>
      <w:r w:rsidR="00196C9D" w:rsidRPr="00366850">
        <w:rPr>
          <w:lang w:val="en-GB"/>
        </w:rPr>
        <w:t xml:space="preserve"> WFP can leverage this opportunity to increase</w:t>
      </w:r>
      <w:r w:rsidR="00196C9D" w:rsidRPr="008B1293">
        <w:rPr>
          <w:b/>
          <w:lang w:val="en-GB"/>
        </w:rPr>
        <w:t xml:space="preserve"> </w:t>
      </w:r>
      <w:r w:rsidR="00196C9D" w:rsidRPr="00842E6D">
        <w:rPr>
          <w:lang w:val="en-GB"/>
        </w:rPr>
        <w:t>quantity and depth of med</w:t>
      </w:r>
      <w:r w:rsidR="00887B51" w:rsidRPr="00842E6D">
        <w:rPr>
          <w:lang w:val="en-GB"/>
        </w:rPr>
        <w:t>ia coverage.</w:t>
      </w:r>
    </w:p>
    <w:p w:rsidR="00541F21" w:rsidRPr="00842E6D" w:rsidRDefault="00541F21">
      <w:pPr>
        <w:spacing w:after="0" w:line="240" w:lineRule="auto"/>
        <w:jc w:val="both"/>
        <w:rPr>
          <w:lang w:val="en-GB"/>
        </w:rPr>
      </w:pPr>
    </w:p>
    <w:p w:rsidR="00541F21" w:rsidRPr="00366850" w:rsidRDefault="00196C9D">
      <w:pPr>
        <w:spacing w:line="240" w:lineRule="auto"/>
        <w:jc w:val="both"/>
        <w:rPr>
          <w:b/>
          <w:lang w:val="en-GB"/>
        </w:rPr>
      </w:pPr>
      <w:r w:rsidRPr="00842E6D">
        <w:rPr>
          <w:b/>
          <w:lang w:val="en-GB"/>
        </w:rPr>
        <w:lastRenderedPageBreak/>
        <w:t>Goal</w:t>
      </w:r>
      <w:r w:rsidR="009E2A4D" w:rsidRPr="00842E6D">
        <w:rPr>
          <w:b/>
          <w:lang w:val="en-GB"/>
        </w:rPr>
        <w:t xml:space="preserve">: </w:t>
      </w:r>
      <w:r w:rsidR="00BC3EFB" w:rsidRPr="00842E6D">
        <w:rPr>
          <w:lang w:val="en-GB"/>
        </w:rPr>
        <w:t>I</w:t>
      </w:r>
      <w:r w:rsidR="00945FE9" w:rsidRPr="00842E6D">
        <w:rPr>
          <w:lang w:val="en-GB"/>
        </w:rPr>
        <w:t xml:space="preserve">ncrease WFP’s profile in the media </w:t>
      </w:r>
      <w:r w:rsidR="00430E67" w:rsidRPr="00842E6D">
        <w:rPr>
          <w:lang w:val="en-GB"/>
        </w:rPr>
        <w:t xml:space="preserve">by </w:t>
      </w:r>
      <w:r w:rsidR="00C47EEC" w:rsidRPr="00842E6D">
        <w:rPr>
          <w:lang w:val="en-GB"/>
        </w:rPr>
        <w:t xml:space="preserve">targeting </w:t>
      </w:r>
      <w:r w:rsidR="00D44CC1" w:rsidRPr="00842E6D">
        <w:rPr>
          <w:lang w:val="en-GB"/>
        </w:rPr>
        <w:t>four</w:t>
      </w:r>
      <w:r w:rsidR="00286906" w:rsidRPr="00842E6D">
        <w:rPr>
          <w:lang w:val="en-GB"/>
        </w:rPr>
        <w:t xml:space="preserve"> </w:t>
      </w:r>
      <w:r w:rsidR="00C47EEC" w:rsidRPr="00842E6D">
        <w:rPr>
          <w:lang w:val="en-GB"/>
        </w:rPr>
        <w:t xml:space="preserve">key audiences: </w:t>
      </w:r>
      <w:r w:rsidR="00945FE9" w:rsidRPr="00842E6D">
        <w:rPr>
          <w:lang w:val="en-GB"/>
        </w:rPr>
        <w:t xml:space="preserve">donors, </w:t>
      </w:r>
      <w:r w:rsidR="00C47EEC" w:rsidRPr="00842E6D">
        <w:rPr>
          <w:lang w:val="en-GB"/>
        </w:rPr>
        <w:t>government</w:t>
      </w:r>
      <w:r w:rsidR="00945FE9" w:rsidRPr="00842E6D">
        <w:rPr>
          <w:lang w:val="en-GB"/>
        </w:rPr>
        <w:t>, the general public</w:t>
      </w:r>
      <w:r w:rsidR="00C47EEC" w:rsidRPr="00842E6D">
        <w:rPr>
          <w:lang w:val="en-GB"/>
        </w:rPr>
        <w:t xml:space="preserve"> </w:t>
      </w:r>
      <w:r w:rsidR="00D44CC1" w:rsidRPr="00842E6D">
        <w:rPr>
          <w:lang w:val="en-GB"/>
        </w:rPr>
        <w:t xml:space="preserve">and beneficiaries </w:t>
      </w:r>
      <w:r w:rsidR="00C47EEC" w:rsidRPr="00842E6D">
        <w:rPr>
          <w:lang w:val="en-GB"/>
        </w:rPr>
        <w:t>on the role WFP plays, the potential it b</w:t>
      </w:r>
      <w:r w:rsidR="00286906" w:rsidRPr="00842E6D">
        <w:rPr>
          <w:lang w:val="en-GB"/>
        </w:rPr>
        <w:t>r</w:t>
      </w:r>
      <w:r w:rsidR="00C47EEC" w:rsidRPr="00842E6D">
        <w:rPr>
          <w:lang w:val="en-GB"/>
        </w:rPr>
        <w:t xml:space="preserve">ings and how WFP is supporting the </w:t>
      </w:r>
      <w:r w:rsidR="00756BAE" w:rsidRPr="00842E6D">
        <w:rPr>
          <w:lang w:val="en-GB"/>
        </w:rPr>
        <w:t>G</w:t>
      </w:r>
      <w:r w:rsidR="00C47EEC" w:rsidRPr="00842E6D">
        <w:rPr>
          <w:lang w:val="en-GB"/>
        </w:rPr>
        <w:t>overnment</w:t>
      </w:r>
      <w:r w:rsidR="00430E67" w:rsidRPr="00842E6D">
        <w:rPr>
          <w:lang w:val="en-GB"/>
        </w:rPr>
        <w:t xml:space="preserve"> to achieve SDG 2. </w:t>
      </w:r>
    </w:p>
    <w:p w:rsidR="00541F21" w:rsidRPr="00842E6D" w:rsidRDefault="00945FE9">
      <w:pPr>
        <w:spacing w:line="240" w:lineRule="auto"/>
        <w:jc w:val="both"/>
        <w:rPr>
          <w:rFonts w:cs="Arial"/>
          <w:b/>
          <w:caps/>
          <w:lang w:val="en-GB"/>
        </w:rPr>
      </w:pPr>
      <w:r w:rsidRPr="00842E6D">
        <w:rPr>
          <w:b/>
          <w:lang w:val="en-GB"/>
        </w:rPr>
        <w:t xml:space="preserve">Key Actions </w:t>
      </w:r>
    </w:p>
    <w:p w:rsidR="00541F21" w:rsidRPr="00842E6D" w:rsidRDefault="00C92583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366850">
        <w:t>Expand WFP’s communications network to reach a wider variety of media outlets by building mutually bene</w:t>
      </w:r>
      <w:r w:rsidR="00012A85" w:rsidRPr="008B1293">
        <w:t xml:space="preserve">ficial relationships with </w:t>
      </w:r>
      <w:r w:rsidR="004E0503" w:rsidRPr="00842E6D">
        <w:t xml:space="preserve">the </w:t>
      </w:r>
      <w:r w:rsidR="00012A85" w:rsidRPr="00842E6D">
        <w:t>media;</w:t>
      </w:r>
    </w:p>
    <w:p w:rsidR="00541F21" w:rsidRPr="00842E6D" w:rsidRDefault="00C92583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842E6D">
        <w:t>Increase donor visibility in Tanzania by (</w:t>
      </w:r>
      <w:proofErr w:type="spellStart"/>
      <w:r w:rsidRPr="00842E6D">
        <w:t>i</w:t>
      </w:r>
      <w:proofErr w:type="spellEnd"/>
      <w:r w:rsidRPr="00842E6D">
        <w:t>) proactively engaging with donors to gain a better understanding of their preferences for visibility</w:t>
      </w:r>
      <w:r w:rsidR="00012A85" w:rsidRPr="00842E6D">
        <w:t>;</w:t>
      </w:r>
      <w:r w:rsidRPr="00842E6D">
        <w:t xml:space="preserve"> (ii) implementing </w:t>
      </w:r>
      <w:r w:rsidR="00012A85" w:rsidRPr="00842E6D">
        <w:t xml:space="preserve">visibility </w:t>
      </w:r>
      <w:r w:rsidRPr="00842E6D">
        <w:t>activities in partnership with donors and WFP donor capital units</w:t>
      </w:r>
      <w:r w:rsidR="00012A85" w:rsidRPr="00842E6D">
        <w:t xml:space="preserve">; and </w:t>
      </w:r>
      <w:r w:rsidRPr="00842E6D">
        <w:t>(iii) increasing awareness among beneficiaries through branding and messaging so they know the source of f</w:t>
      </w:r>
      <w:r w:rsidR="004E0503" w:rsidRPr="00842E6D">
        <w:t>unding for the food assistance;</w:t>
      </w:r>
    </w:p>
    <w:p w:rsidR="00541F21" w:rsidRPr="00842E6D" w:rsidRDefault="00C92583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842E6D">
        <w:t xml:space="preserve">Utilise </w:t>
      </w:r>
      <w:r w:rsidR="00FF4C1F" w:rsidRPr="00842E6D">
        <w:t xml:space="preserve">social media platforms to reach targeted audiences </w:t>
      </w:r>
      <w:r w:rsidRPr="00842E6D">
        <w:t>through the use of WFP Tanzania Twitter Account, UN Twitter and Facebook Page and, where possible</w:t>
      </w:r>
      <w:r w:rsidR="00286906" w:rsidRPr="00842E6D">
        <w:t>, donor social media a</w:t>
      </w:r>
      <w:r w:rsidR="00012A85" w:rsidRPr="00842E6D">
        <w:t xml:space="preserve">ccounts; and </w:t>
      </w:r>
    </w:p>
    <w:p w:rsidR="007841C4" w:rsidRPr="00842E6D" w:rsidRDefault="00FF4C1F" w:rsidP="003D1AF2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842E6D">
        <w:t>Docume</w:t>
      </w:r>
      <w:r w:rsidR="00C92583" w:rsidRPr="00842E6D">
        <w:t xml:space="preserve">nt and disseminate the work of </w:t>
      </w:r>
      <w:r w:rsidRPr="00842E6D">
        <w:t>WFP</w:t>
      </w:r>
      <w:r w:rsidR="00C92583" w:rsidRPr="00842E6D">
        <w:t xml:space="preserve"> through photos, vid</w:t>
      </w:r>
      <w:r w:rsidR="00783F08" w:rsidRPr="00842E6D">
        <w:t>eos and print (reports, stories).</w:t>
      </w:r>
    </w:p>
    <w:p w:rsidR="00783F08" w:rsidRPr="00842E6D" w:rsidRDefault="00783F08" w:rsidP="00783F08">
      <w:pPr>
        <w:pStyle w:val="ListParagraph"/>
        <w:spacing w:after="0" w:line="240" w:lineRule="auto"/>
        <w:ind w:left="360"/>
        <w:jc w:val="both"/>
      </w:pPr>
    </w:p>
    <w:p w:rsidR="002C13C2" w:rsidRPr="00842E6D" w:rsidRDefault="007841C4" w:rsidP="002C13C2">
      <w:pPr>
        <w:pStyle w:val="ListParagraph"/>
        <w:numPr>
          <w:ilvl w:val="0"/>
          <w:numId w:val="6"/>
        </w:numPr>
        <w:spacing w:line="240" w:lineRule="auto"/>
        <w:rPr>
          <w:b/>
        </w:rPr>
        <w:sectPr w:rsidR="002C13C2" w:rsidRPr="00842E6D" w:rsidSect="00C7178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842E6D">
        <w:rPr>
          <w:b/>
        </w:rPr>
        <w:t>FORECAS</w:t>
      </w:r>
      <w:r w:rsidR="001243AF" w:rsidRPr="00842E6D">
        <w:rPr>
          <w:b/>
        </w:rPr>
        <w:t xml:space="preserve">T </w:t>
      </w:r>
    </w:p>
    <w:tbl>
      <w:tblPr>
        <w:tblW w:w="12775" w:type="dxa"/>
        <w:tblLook w:val="04A0" w:firstRow="1" w:lastRow="0" w:firstColumn="1" w:lastColumn="0" w:noHBand="0" w:noVBand="1"/>
      </w:tblPr>
      <w:tblGrid>
        <w:gridCol w:w="460"/>
        <w:gridCol w:w="1155"/>
        <w:gridCol w:w="1080"/>
        <w:gridCol w:w="1170"/>
        <w:gridCol w:w="1080"/>
        <w:gridCol w:w="1170"/>
        <w:gridCol w:w="1170"/>
        <w:gridCol w:w="1080"/>
        <w:gridCol w:w="1080"/>
        <w:gridCol w:w="1080"/>
        <w:gridCol w:w="1080"/>
        <w:gridCol w:w="1170"/>
      </w:tblGrid>
      <w:tr w:rsidR="001243AF" w:rsidRPr="00842E6D" w:rsidTr="00492989">
        <w:trPr>
          <w:trHeight w:val="480"/>
        </w:trPr>
        <w:tc>
          <w:tcPr>
            <w:tcW w:w="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vAlign w:val="center"/>
            <w:hideMark/>
          </w:tcPr>
          <w:p w:rsidR="001243AF" w:rsidRPr="00842E6D" w:rsidRDefault="001243AF" w:rsidP="00567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bookmarkStart w:id="69" w:name="RANGE!A1:L25"/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lastRenderedPageBreak/>
              <w:t> </w:t>
            </w:r>
            <w:bookmarkEnd w:id="69"/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243AF" w:rsidRPr="00842E6D" w:rsidRDefault="001243AF" w:rsidP="005670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Donor  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243AF" w:rsidRPr="00842E6D" w:rsidRDefault="001243AF" w:rsidP="004929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TOTAL (US$)  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SR 1 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SR 2  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SR 3 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sz w:val="14"/>
                <w:szCs w:val="14"/>
                <w:lang w:val="en-GB"/>
              </w:rPr>
              <w:t xml:space="preserve"> SR 4 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SR5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Year 1 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Year 2 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Year 3 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Year 4 </w:t>
            </w:r>
          </w:p>
        </w:tc>
      </w:tr>
      <w:tr w:rsidR="001243AF" w:rsidRPr="00842E6D" w:rsidTr="00492989">
        <w:trPr>
          <w:trHeight w:val="413"/>
        </w:trPr>
        <w:tc>
          <w:tcPr>
            <w:tcW w:w="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1243AF" w:rsidRPr="00842E6D" w:rsidRDefault="001243AF" w:rsidP="004929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</w:p>
        </w:tc>
        <w:tc>
          <w:tcPr>
            <w:tcW w:w="11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43AF" w:rsidRPr="00842E6D" w:rsidRDefault="001243AF" w:rsidP="004929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43AF" w:rsidRPr="00842E6D" w:rsidRDefault="001243AF" w:rsidP="004929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Access to Food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End Malnutrition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Smallholder Productivity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sz w:val="14"/>
                <w:szCs w:val="14"/>
                <w:lang w:val="en-GB"/>
              </w:rPr>
              <w:t xml:space="preserve"> Strengthen Capacity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Enhance Global Partnership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2017/18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2018/19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2019/20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2020/21 </w:t>
            </w:r>
          </w:p>
        </w:tc>
      </w:tr>
      <w:tr w:rsidR="001243AF" w:rsidRPr="00842E6D" w:rsidTr="00492989">
        <w:trPr>
          <w:trHeight w:val="251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1243AF" w:rsidRPr="00842E6D" w:rsidRDefault="001243AF" w:rsidP="004929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1243AF" w:rsidRPr="00842E6D" w:rsidRDefault="001243AF" w:rsidP="004929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>TOTAL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176,181,699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135,667,065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13,520,681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20,109,756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6,000,000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1,884,197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46,785,297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43,761,005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43,597,218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43,038,179</w:t>
            </w:r>
          </w:p>
        </w:tc>
      </w:tr>
      <w:tr w:rsidR="001243AF" w:rsidRPr="00842E6D" w:rsidTr="00492989">
        <w:trPr>
          <w:trHeight w:val="31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  1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Belgium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          1,035,030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1,035,030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   209,713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      418,203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          407,114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</w:tr>
      <w:tr w:rsidR="001243AF" w:rsidRPr="00842E6D" w:rsidTr="00492989">
        <w:trPr>
          <w:trHeight w:val="1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 2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EU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        10,485,651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    10,485,651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 2,621,413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   2,621,413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       2,621,413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     2,621,413 </w:t>
            </w:r>
          </w:p>
        </w:tc>
      </w:tr>
      <w:tr w:rsidR="001243AF" w:rsidRPr="00842E6D" w:rsidTr="00492989">
        <w:trPr>
          <w:trHeight w:val="1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 3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ECHO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         8,830,022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         8,830,022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2,207,506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 2,207,506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     2,207,506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   2,207,506 </w:t>
            </w:r>
          </w:p>
        </w:tc>
      </w:tr>
      <w:tr w:rsidR="001243AF" w:rsidRPr="00842E6D" w:rsidTr="00492989">
        <w:trPr>
          <w:trHeight w:val="1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 4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DFID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       25,390,244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       24,390,244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1,000,000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6,347,561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  6,347,561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      6,347,561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    6,347,561 </w:t>
            </w:r>
          </w:p>
        </w:tc>
      </w:tr>
      <w:tr w:rsidR="001243AF" w:rsidRPr="00842E6D" w:rsidTr="00492989">
        <w:trPr>
          <w:trHeight w:val="1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 5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>XPrize</w:t>
            </w:r>
            <w:proofErr w:type="spellEnd"/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             884,197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               884,197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           427,649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              304,623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                   151,925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> </w:t>
            </w:r>
          </w:p>
        </w:tc>
      </w:tr>
      <w:tr w:rsidR="001243AF" w:rsidRPr="00842E6D" w:rsidTr="00492989">
        <w:trPr>
          <w:trHeight w:val="1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 6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AMDT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        15,000,000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        15,000,000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3,750,000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 3,750,000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     3,750,000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   3,750,000 </w:t>
            </w:r>
          </w:p>
        </w:tc>
      </w:tr>
      <w:tr w:rsidR="001243AF" w:rsidRPr="00842E6D" w:rsidTr="00492989">
        <w:trPr>
          <w:trHeight w:val="404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 7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DFID Trade Agreement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            609,756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             609,756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  609,756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</w:tr>
      <w:tr w:rsidR="001243AF" w:rsidRPr="00842E6D" w:rsidTr="0049298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 8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Rockefeller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            500,000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    500,000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  500,000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</w:tr>
      <w:tr w:rsidR="001243AF" w:rsidRPr="00842E6D" w:rsidTr="00492989">
        <w:trPr>
          <w:trHeight w:val="1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 9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Food for Peace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       69,200,000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       69,200,000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17,300,000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17,300,000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   17,300,000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 17,300,000 </w:t>
            </w:r>
          </w:p>
        </w:tc>
      </w:tr>
      <w:tr w:rsidR="001243AF" w:rsidRPr="00842E6D" w:rsidTr="00492989">
        <w:trPr>
          <w:trHeight w:val="1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10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USAID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         6,000,000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         4,000,000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2,000,000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1,500,000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  1,500,000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      1,500,000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    1,500,000 </w:t>
            </w:r>
          </w:p>
        </w:tc>
      </w:tr>
      <w:tr w:rsidR="001243AF" w:rsidRPr="00842E6D" w:rsidTr="00492989">
        <w:trPr>
          <w:trHeight w:val="1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11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Germany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        13,245,033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        13,245,033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 3,311,258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   3,311,258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       3,311,258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     3,311,258 </w:t>
            </w:r>
          </w:p>
        </w:tc>
      </w:tr>
      <w:tr w:rsidR="001243AF" w:rsidRPr="00842E6D" w:rsidTr="00492989">
        <w:trPr>
          <w:trHeight w:val="1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12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Japan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         8,000,000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         8,000,000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2,000,000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 2,000,000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     2,000,000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   2,000,000 </w:t>
            </w:r>
          </w:p>
        </w:tc>
      </w:tr>
      <w:tr w:rsidR="001243AF" w:rsidRPr="00842E6D" w:rsidTr="00492989">
        <w:trPr>
          <w:trHeight w:val="1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13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CERF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         2,000,000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         2,000,000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2,000,000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</w:tr>
      <w:tr w:rsidR="001243AF" w:rsidRPr="00842E6D" w:rsidTr="0049298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14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World Bank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          1,000,000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1,000,000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  250,000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     250,000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        250,000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      250,000 </w:t>
            </w:r>
          </w:p>
        </w:tc>
      </w:tr>
      <w:tr w:rsidR="001243AF" w:rsidRPr="00842E6D" w:rsidTr="00492989">
        <w:trPr>
          <w:trHeight w:val="1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15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One UN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         4,000,000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     2,000,000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       2,000,000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1,000,000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  1,000,000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      1,000,000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    1,000,000 </w:t>
            </w:r>
          </w:p>
        </w:tc>
      </w:tr>
      <w:tr w:rsidR="001243AF" w:rsidRPr="00842E6D" w:rsidTr="00492989">
        <w:trPr>
          <w:trHeight w:val="1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16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Ireland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           4,415,011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            4,415,011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 1,103,753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   1,103,753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       1,103,753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     1,103,753 </w:t>
            </w:r>
          </w:p>
        </w:tc>
      </w:tr>
      <w:tr w:rsidR="001243AF" w:rsidRPr="00842E6D" w:rsidTr="00492989">
        <w:trPr>
          <w:trHeight w:val="1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17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Denmark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         3,200,000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         3,200,000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  800,000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     800,000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        800,000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 xml:space="preserve">                       800,000 </w:t>
            </w:r>
          </w:p>
        </w:tc>
      </w:tr>
      <w:tr w:rsidR="001243AF" w:rsidRPr="00842E6D" w:rsidTr="00492989">
        <w:trPr>
          <w:trHeight w:val="1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18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France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          1,103,753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           1,103,753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           275,938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              275,938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                 275,938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               275,938 </w:t>
            </w:r>
          </w:p>
        </w:tc>
      </w:tr>
      <w:tr w:rsidR="001243AF" w:rsidRPr="00842E6D" w:rsidTr="00492989">
        <w:trPr>
          <w:trHeight w:val="1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19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Italy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            883,002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             883,002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            220,751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               220,751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                  220,751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                220,751 </w:t>
            </w:r>
          </w:p>
        </w:tc>
      </w:tr>
      <w:tr w:rsidR="001243AF" w:rsidRPr="00842E6D" w:rsidTr="00492989">
        <w:trPr>
          <w:trHeight w:val="1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20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Switzerland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            400,000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             400,000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            100,000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               100,000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                  100,000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                100,000 </w:t>
            </w:r>
          </w:p>
        </w:tc>
      </w:tr>
      <w:tr w:rsidR="001243AF" w:rsidRPr="00842E6D" w:rsidTr="00492989">
        <w:trPr>
          <w:trHeight w:val="1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21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Private Sector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          1,000,000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           1,000,000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           250,000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              250,000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                 250,000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GB"/>
              </w:rPr>
              <w:t xml:space="preserve">                       250,000 </w:t>
            </w:r>
          </w:p>
        </w:tc>
      </w:tr>
      <w:tr w:rsidR="001243AF" w:rsidRPr="00842E6D" w:rsidTr="00492989">
        <w:trPr>
          <w:trHeight w:val="1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TOTAL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       176,181,699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   135,667,065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   13,520,681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     20,109,756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     6,000,000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         1,884,197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    46,535,297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       43,511,005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        43,347,218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1243AF" w:rsidRPr="00842E6D" w:rsidRDefault="001243AF" w:rsidP="004929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842E6D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GB"/>
              </w:rPr>
              <w:t xml:space="preserve">        42,788,179 </w:t>
            </w:r>
          </w:p>
        </w:tc>
      </w:tr>
    </w:tbl>
    <w:p w:rsidR="002C13C2" w:rsidRPr="00842E6D" w:rsidRDefault="002C13C2" w:rsidP="0056705D">
      <w:pPr>
        <w:spacing w:line="240" w:lineRule="auto"/>
        <w:rPr>
          <w:b/>
          <w:lang w:val="en-GB"/>
        </w:rPr>
      </w:pPr>
    </w:p>
    <w:sectPr w:rsidR="002C13C2" w:rsidRPr="00842E6D" w:rsidSect="004929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B11" w:rsidRDefault="009B1B11" w:rsidP="00D93C1E">
      <w:pPr>
        <w:spacing w:after="0" w:line="240" w:lineRule="auto"/>
      </w:pPr>
      <w:r>
        <w:separator/>
      </w:r>
    </w:p>
  </w:endnote>
  <w:endnote w:type="continuationSeparator" w:id="0">
    <w:p w:rsidR="009B1B11" w:rsidRDefault="009B1B11" w:rsidP="00D93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iandraGD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97B" w:rsidRDefault="003709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763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4FDA" w:rsidRDefault="00FA4F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49C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FA4FDA" w:rsidRDefault="00FA4F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97B" w:rsidRDefault="003709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B11" w:rsidRDefault="009B1B11" w:rsidP="00D93C1E">
      <w:pPr>
        <w:spacing w:after="0" w:line="240" w:lineRule="auto"/>
      </w:pPr>
      <w:r>
        <w:separator/>
      </w:r>
    </w:p>
  </w:footnote>
  <w:footnote w:type="continuationSeparator" w:id="0">
    <w:p w:rsidR="009B1B11" w:rsidRDefault="009B1B11" w:rsidP="00D93C1E">
      <w:pPr>
        <w:spacing w:after="0" w:line="240" w:lineRule="auto"/>
      </w:pPr>
      <w:r>
        <w:continuationSeparator/>
      </w:r>
    </w:p>
  </w:footnote>
  <w:footnote w:id="1">
    <w:p w:rsidR="00FA4FDA" w:rsidRPr="006D0382" w:rsidRDefault="00FA4FDA" w:rsidP="00196C9D">
      <w:pPr>
        <w:spacing w:after="0" w:line="240" w:lineRule="auto"/>
        <w:rPr>
          <w:rFonts w:ascii="Verdana" w:hAnsi="Verdana"/>
          <w:sz w:val="16"/>
          <w:szCs w:val="16"/>
        </w:rPr>
      </w:pPr>
      <w:r w:rsidRPr="006D0382">
        <w:rPr>
          <w:rStyle w:val="FootnoteReference"/>
          <w:rFonts w:ascii="Verdana" w:hAnsi="Verdana"/>
          <w:sz w:val="16"/>
          <w:szCs w:val="16"/>
        </w:rPr>
        <w:footnoteRef/>
      </w:r>
      <w:r w:rsidRPr="006D0382">
        <w:rPr>
          <w:rFonts w:ascii="Verdana" w:hAnsi="Verdana"/>
          <w:sz w:val="16"/>
          <w:szCs w:val="16"/>
        </w:rPr>
        <w:t xml:space="preserve"> </w:t>
      </w:r>
      <w:r w:rsidRPr="006D0382">
        <w:rPr>
          <w:rFonts w:ascii="Verdana" w:hAnsi="Verdana"/>
          <w:sz w:val="16"/>
          <w:szCs w:val="16"/>
          <w:lang w:val="en-GB"/>
        </w:rPr>
        <w:t>State of the Media, Media Council Tanzania, 2014.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97B" w:rsidRDefault="003709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97B" w:rsidRDefault="0037097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FDA" w:rsidRPr="00C7178B" w:rsidRDefault="00FA4FDA" w:rsidP="00C7178B">
    <w:pPr>
      <w:pStyle w:val="Header"/>
      <w:jc w:val="right"/>
      <w:rPr>
        <w:i/>
        <w:sz w:val="20"/>
        <w:szCs w:val="20"/>
      </w:rPr>
    </w:pPr>
    <w:del w:id="67" w:author="Fizza MOLOO" w:date="2017-03-16T16:33:00Z">
      <w:r w:rsidRPr="00C7178B" w:rsidDel="0037097B">
        <w:rPr>
          <w:i/>
          <w:sz w:val="20"/>
          <w:szCs w:val="20"/>
        </w:rPr>
        <w:delText>Feb 10</w:delText>
      </w:r>
    </w:del>
    <w:ins w:id="68" w:author="Fizza MOLOO" w:date="2017-03-16T16:33:00Z">
      <w:r w:rsidR="0037097B">
        <w:rPr>
          <w:i/>
          <w:sz w:val="20"/>
          <w:szCs w:val="20"/>
        </w:rPr>
        <w:t>March 16</w:t>
      </w:r>
    </w:ins>
    <w:r w:rsidRPr="00C7178B">
      <w:rPr>
        <w:i/>
        <w:sz w:val="20"/>
        <w:szCs w:val="20"/>
      </w:rPr>
      <w:t>, 2017</w:t>
    </w:r>
  </w:p>
  <w:p w:rsidR="00FA4FDA" w:rsidRDefault="00FA4FDA" w:rsidP="008F617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168B6"/>
    <w:multiLevelType w:val="hybridMultilevel"/>
    <w:tmpl w:val="D02CE80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150021"/>
    <w:multiLevelType w:val="hybridMultilevel"/>
    <w:tmpl w:val="2D4C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06E48"/>
    <w:multiLevelType w:val="hybridMultilevel"/>
    <w:tmpl w:val="0C823C3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B5ECA"/>
    <w:multiLevelType w:val="hybridMultilevel"/>
    <w:tmpl w:val="9606E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CF3162"/>
    <w:multiLevelType w:val="hybridMultilevel"/>
    <w:tmpl w:val="51F20BB4"/>
    <w:lvl w:ilvl="0" w:tplc="3BD00D3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629D8"/>
    <w:multiLevelType w:val="hybridMultilevel"/>
    <w:tmpl w:val="EF120C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9C639E"/>
    <w:multiLevelType w:val="hybridMultilevel"/>
    <w:tmpl w:val="7E948066"/>
    <w:lvl w:ilvl="0" w:tplc="51302C4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C17F6E"/>
    <w:multiLevelType w:val="hybridMultilevel"/>
    <w:tmpl w:val="FDCAF0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E6F4B"/>
    <w:multiLevelType w:val="hybridMultilevel"/>
    <w:tmpl w:val="D0BC79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207F0D"/>
    <w:multiLevelType w:val="hybridMultilevel"/>
    <w:tmpl w:val="D5F828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F03E9A"/>
    <w:multiLevelType w:val="hybridMultilevel"/>
    <w:tmpl w:val="D9B241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0F36DD"/>
    <w:multiLevelType w:val="hybridMultilevel"/>
    <w:tmpl w:val="EF845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8A251C"/>
    <w:multiLevelType w:val="hybridMultilevel"/>
    <w:tmpl w:val="D8B89C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6215B7"/>
    <w:multiLevelType w:val="hybridMultilevel"/>
    <w:tmpl w:val="9EFE05F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D3413C"/>
    <w:multiLevelType w:val="hybridMultilevel"/>
    <w:tmpl w:val="FD0C4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321B4D"/>
    <w:multiLevelType w:val="hybridMultilevel"/>
    <w:tmpl w:val="31BEC3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F11608"/>
    <w:multiLevelType w:val="hybridMultilevel"/>
    <w:tmpl w:val="DE005F0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213E67"/>
    <w:multiLevelType w:val="hybridMultilevel"/>
    <w:tmpl w:val="65EEF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394CAA"/>
    <w:multiLevelType w:val="hybridMultilevel"/>
    <w:tmpl w:val="30ACA254"/>
    <w:lvl w:ilvl="0" w:tplc="D3C0F8D8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474FB6"/>
    <w:multiLevelType w:val="hybridMultilevel"/>
    <w:tmpl w:val="58FAF1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A00391"/>
    <w:multiLevelType w:val="hybridMultilevel"/>
    <w:tmpl w:val="E0A4838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BD069F2"/>
    <w:multiLevelType w:val="hybridMultilevel"/>
    <w:tmpl w:val="D770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4E4458"/>
    <w:multiLevelType w:val="hybridMultilevel"/>
    <w:tmpl w:val="480ECB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3C186A"/>
    <w:multiLevelType w:val="hybridMultilevel"/>
    <w:tmpl w:val="C222074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4CD2B15"/>
    <w:multiLevelType w:val="hybridMultilevel"/>
    <w:tmpl w:val="E7FE7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4DF5283"/>
    <w:multiLevelType w:val="hybridMultilevel"/>
    <w:tmpl w:val="7682E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1B6EBD"/>
    <w:multiLevelType w:val="hybridMultilevel"/>
    <w:tmpl w:val="1D4C5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B9649A"/>
    <w:multiLevelType w:val="hybridMultilevel"/>
    <w:tmpl w:val="859640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7118C8"/>
    <w:multiLevelType w:val="hybridMultilevel"/>
    <w:tmpl w:val="E6A84CAC"/>
    <w:lvl w:ilvl="0" w:tplc="20329F40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FA3988"/>
    <w:multiLevelType w:val="multilevel"/>
    <w:tmpl w:val="9F749F7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6857C00"/>
    <w:multiLevelType w:val="hybridMultilevel"/>
    <w:tmpl w:val="E0B4F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A11367"/>
    <w:multiLevelType w:val="hybridMultilevel"/>
    <w:tmpl w:val="1752EA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9111A6B"/>
    <w:multiLevelType w:val="hybridMultilevel"/>
    <w:tmpl w:val="CA78E260"/>
    <w:lvl w:ilvl="0" w:tplc="86DE8042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EF6E63"/>
    <w:multiLevelType w:val="hybridMultilevel"/>
    <w:tmpl w:val="2B444E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EC02546"/>
    <w:multiLevelType w:val="hybridMultilevel"/>
    <w:tmpl w:val="CFEE743E"/>
    <w:lvl w:ilvl="0" w:tplc="135E4106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56C25"/>
    <w:multiLevelType w:val="hybridMultilevel"/>
    <w:tmpl w:val="C9AC5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75F6D26"/>
    <w:multiLevelType w:val="hybridMultilevel"/>
    <w:tmpl w:val="2BC0B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EF1519"/>
    <w:multiLevelType w:val="hybridMultilevel"/>
    <w:tmpl w:val="D1BE02D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D843822"/>
    <w:multiLevelType w:val="hybridMultilevel"/>
    <w:tmpl w:val="3F7AB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E97F51"/>
    <w:multiLevelType w:val="hybridMultilevel"/>
    <w:tmpl w:val="37087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1F470E"/>
    <w:multiLevelType w:val="hybridMultilevel"/>
    <w:tmpl w:val="3B28BCB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35A176C"/>
    <w:multiLevelType w:val="hybridMultilevel"/>
    <w:tmpl w:val="616E32C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4D6109C"/>
    <w:multiLevelType w:val="hybridMultilevel"/>
    <w:tmpl w:val="B34842CC"/>
    <w:lvl w:ilvl="0" w:tplc="3BD00D34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4"/>
  </w:num>
  <w:num w:numId="3">
    <w:abstractNumId w:val="39"/>
  </w:num>
  <w:num w:numId="4">
    <w:abstractNumId w:val="24"/>
  </w:num>
  <w:num w:numId="5">
    <w:abstractNumId w:val="3"/>
  </w:num>
  <w:num w:numId="6">
    <w:abstractNumId w:val="19"/>
  </w:num>
  <w:num w:numId="7">
    <w:abstractNumId w:val="36"/>
  </w:num>
  <w:num w:numId="8">
    <w:abstractNumId w:val="32"/>
  </w:num>
  <w:num w:numId="9">
    <w:abstractNumId w:val="28"/>
  </w:num>
  <w:num w:numId="10">
    <w:abstractNumId w:val="25"/>
  </w:num>
  <w:num w:numId="11">
    <w:abstractNumId w:val="11"/>
  </w:num>
  <w:num w:numId="12">
    <w:abstractNumId w:val="14"/>
  </w:num>
  <w:num w:numId="13">
    <w:abstractNumId w:val="21"/>
  </w:num>
  <w:num w:numId="1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8"/>
  </w:num>
  <w:num w:numId="17">
    <w:abstractNumId w:val="3"/>
  </w:num>
  <w:num w:numId="18">
    <w:abstractNumId w:val="24"/>
  </w:num>
  <w:num w:numId="19">
    <w:abstractNumId w:val="15"/>
  </w:num>
  <w:num w:numId="20">
    <w:abstractNumId w:val="12"/>
  </w:num>
  <w:num w:numId="21">
    <w:abstractNumId w:val="1"/>
  </w:num>
  <w:num w:numId="22">
    <w:abstractNumId w:val="38"/>
  </w:num>
  <w:num w:numId="23">
    <w:abstractNumId w:val="5"/>
  </w:num>
  <w:num w:numId="24">
    <w:abstractNumId w:val="10"/>
  </w:num>
  <w:num w:numId="25">
    <w:abstractNumId w:val="22"/>
  </w:num>
  <w:num w:numId="26">
    <w:abstractNumId w:val="30"/>
  </w:num>
  <w:num w:numId="27">
    <w:abstractNumId w:val="37"/>
  </w:num>
  <w:num w:numId="28">
    <w:abstractNumId w:val="41"/>
  </w:num>
  <w:num w:numId="29">
    <w:abstractNumId w:val="13"/>
  </w:num>
  <w:num w:numId="30">
    <w:abstractNumId w:val="6"/>
  </w:num>
  <w:num w:numId="31">
    <w:abstractNumId w:val="20"/>
  </w:num>
  <w:num w:numId="32">
    <w:abstractNumId w:val="40"/>
  </w:num>
  <w:num w:numId="33">
    <w:abstractNumId w:val="0"/>
  </w:num>
  <w:num w:numId="34">
    <w:abstractNumId w:val="2"/>
  </w:num>
  <w:num w:numId="35">
    <w:abstractNumId w:val="35"/>
  </w:num>
  <w:num w:numId="36">
    <w:abstractNumId w:val="31"/>
  </w:num>
  <w:num w:numId="37">
    <w:abstractNumId w:val="26"/>
  </w:num>
  <w:num w:numId="38">
    <w:abstractNumId w:val="27"/>
  </w:num>
  <w:num w:numId="39">
    <w:abstractNumId w:val="17"/>
  </w:num>
  <w:num w:numId="40">
    <w:abstractNumId w:val="16"/>
  </w:num>
  <w:num w:numId="41">
    <w:abstractNumId w:val="23"/>
  </w:num>
  <w:num w:numId="42">
    <w:abstractNumId w:val="9"/>
  </w:num>
  <w:num w:numId="43">
    <w:abstractNumId w:val="7"/>
  </w:num>
  <w:num w:numId="44">
    <w:abstractNumId w:val="4"/>
  </w:num>
  <w:num w:numId="45">
    <w:abstractNumId w:val="4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OCCHEDDU Tiziana">
    <w15:presenceInfo w15:providerId="AD" w15:userId="S-1-5-21-185866794-2674911608-285463921-16835"/>
  </w15:person>
  <w15:person w15:author="Tiziana ZOCCHEDDU">
    <w15:presenceInfo w15:providerId="AD" w15:userId="S-1-5-21-185866794-2674911608-285463921-16835"/>
  </w15:person>
  <w15:person w15:author="Fizza MOLOO">
    <w15:presenceInfo w15:providerId="AD" w15:userId="S-1-5-21-185866794-2674911608-285463921-363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C1E"/>
    <w:rsid w:val="00005B1A"/>
    <w:rsid w:val="00012A85"/>
    <w:rsid w:val="000140EF"/>
    <w:rsid w:val="00032A46"/>
    <w:rsid w:val="00037F00"/>
    <w:rsid w:val="00040350"/>
    <w:rsid w:val="000427BF"/>
    <w:rsid w:val="000756EE"/>
    <w:rsid w:val="00075C9A"/>
    <w:rsid w:val="00082844"/>
    <w:rsid w:val="00087390"/>
    <w:rsid w:val="000A234D"/>
    <w:rsid w:val="000A66B4"/>
    <w:rsid w:val="000A7239"/>
    <w:rsid w:val="000B0819"/>
    <w:rsid w:val="000C2B63"/>
    <w:rsid w:val="000C60C4"/>
    <w:rsid w:val="000C72D5"/>
    <w:rsid w:val="000E119C"/>
    <w:rsid w:val="000E186E"/>
    <w:rsid w:val="000E4723"/>
    <w:rsid w:val="000E7B56"/>
    <w:rsid w:val="0010719B"/>
    <w:rsid w:val="001243AF"/>
    <w:rsid w:val="0012670A"/>
    <w:rsid w:val="00126CC1"/>
    <w:rsid w:val="00140B9D"/>
    <w:rsid w:val="001614E5"/>
    <w:rsid w:val="00162743"/>
    <w:rsid w:val="001643BB"/>
    <w:rsid w:val="00165340"/>
    <w:rsid w:val="00196C9D"/>
    <w:rsid w:val="001A142C"/>
    <w:rsid w:val="001B3968"/>
    <w:rsid w:val="001C0ABD"/>
    <w:rsid w:val="001C2FE7"/>
    <w:rsid w:val="001C3351"/>
    <w:rsid w:val="001D0A69"/>
    <w:rsid w:val="001E5E91"/>
    <w:rsid w:val="001F2995"/>
    <w:rsid w:val="001F6440"/>
    <w:rsid w:val="0020631B"/>
    <w:rsid w:val="00235721"/>
    <w:rsid w:val="00240A2E"/>
    <w:rsid w:val="00240EA1"/>
    <w:rsid w:val="00242F48"/>
    <w:rsid w:val="002446ED"/>
    <w:rsid w:val="00245641"/>
    <w:rsid w:val="00247DD6"/>
    <w:rsid w:val="00254249"/>
    <w:rsid w:val="002615B0"/>
    <w:rsid w:val="00272855"/>
    <w:rsid w:val="00273096"/>
    <w:rsid w:val="00284838"/>
    <w:rsid w:val="00284B67"/>
    <w:rsid w:val="00286906"/>
    <w:rsid w:val="002B7C25"/>
    <w:rsid w:val="002C13C2"/>
    <w:rsid w:val="002C250A"/>
    <w:rsid w:val="002D56F9"/>
    <w:rsid w:val="002E05D4"/>
    <w:rsid w:val="002E475E"/>
    <w:rsid w:val="002E555C"/>
    <w:rsid w:val="002E6C9C"/>
    <w:rsid w:val="002F0D0E"/>
    <w:rsid w:val="003004E6"/>
    <w:rsid w:val="003039AE"/>
    <w:rsid w:val="0030560B"/>
    <w:rsid w:val="00313F04"/>
    <w:rsid w:val="003171A6"/>
    <w:rsid w:val="003215D0"/>
    <w:rsid w:val="00322ED0"/>
    <w:rsid w:val="00326899"/>
    <w:rsid w:val="003317F0"/>
    <w:rsid w:val="00337D26"/>
    <w:rsid w:val="00340CD7"/>
    <w:rsid w:val="00343C1C"/>
    <w:rsid w:val="003552B7"/>
    <w:rsid w:val="00356328"/>
    <w:rsid w:val="00366850"/>
    <w:rsid w:val="003669F3"/>
    <w:rsid w:val="0037088D"/>
    <w:rsid w:val="0037097B"/>
    <w:rsid w:val="00374812"/>
    <w:rsid w:val="00383759"/>
    <w:rsid w:val="00384998"/>
    <w:rsid w:val="00385402"/>
    <w:rsid w:val="00386795"/>
    <w:rsid w:val="003946E3"/>
    <w:rsid w:val="0039650A"/>
    <w:rsid w:val="003A0E01"/>
    <w:rsid w:val="003A2205"/>
    <w:rsid w:val="003A3E14"/>
    <w:rsid w:val="003B504B"/>
    <w:rsid w:val="003C4562"/>
    <w:rsid w:val="003D1AF2"/>
    <w:rsid w:val="003D5105"/>
    <w:rsid w:val="003D5280"/>
    <w:rsid w:val="003D7430"/>
    <w:rsid w:val="003D76B6"/>
    <w:rsid w:val="003E0ED0"/>
    <w:rsid w:val="003F4699"/>
    <w:rsid w:val="0040006A"/>
    <w:rsid w:val="00407271"/>
    <w:rsid w:val="00411EC1"/>
    <w:rsid w:val="004131F8"/>
    <w:rsid w:val="00420BF5"/>
    <w:rsid w:val="004301D4"/>
    <w:rsid w:val="00430E67"/>
    <w:rsid w:val="0044117B"/>
    <w:rsid w:val="00450239"/>
    <w:rsid w:val="00454A57"/>
    <w:rsid w:val="00456FC2"/>
    <w:rsid w:val="00480E24"/>
    <w:rsid w:val="00483CFD"/>
    <w:rsid w:val="00492989"/>
    <w:rsid w:val="0049457B"/>
    <w:rsid w:val="004A0ECE"/>
    <w:rsid w:val="004A67F0"/>
    <w:rsid w:val="004A6EC3"/>
    <w:rsid w:val="004B19FA"/>
    <w:rsid w:val="004B5A3A"/>
    <w:rsid w:val="004D1049"/>
    <w:rsid w:val="004D46BF"/>
    <w:rsid w:val="004E0503"/>
    <w:rsid w:val="004E40B3"/>
    <w:rsid w:val="004F3BA2"/>
    <w:rsid w:val="005068B8"/>
    <w:rsid w:val="0052613B"/>
    <w:rsid w:val="005269B8"/>
    <w:rsid w:val="00541F21"/>
    <w:rsid w:val="00543EC9"/>
    <w:rsid w:val="005525A4"/>
    <w:rsid w:val="005612CC"/>
    <w:rsid w:val="00563DEA"/>
    <w:rsid w:val="0056705D"/>
    <w:rsid w:val="005713B6"/>
    <w:rsid w:val="005828EA"/>
    <w:rsid w:val="005837CA"/>
    <w:rsid w:val="00584229"/>
    <w:rsid w:val="00585006"/>
    <w:rsid w:val="00594F97"/>
    <w:rsid w:val="005970A4"/>
    <w:rsid w:val="005A2BAB"/>
    <w:rsid w:val="005B05D6"/>
    <w:rsid w:val="005B3819"/>
    <w:rsid w:val="005B5419"/>
    <w:rsid w:val="005B611D"/>
    <w:rsid w:val="005B6466"/>
    <w:rsid w:val="005C7356"/>
    <w:rsid w:val="005D4EFF"/>
    <w:rsid w:val="005E0C7F"/>
    <w:rsid w:val="005E3241"/>
    <w:rsid w:val="005F2A14"/>
    <w:rsid w:val="00602C50"/>
    <w:rsid w:val="00605081"/>
    <w:rsid w:val="00607D36"/>
    <w:rsid w:val="00613854"/>
    <w:rsid w:val="006139BC"/>
    <w:rsid w:val="00626E17"/>
    <w:rsid w:val="006279A2"/>
    <w:rsid w:val="0063398B"/>
    <w:rsid w:val="00647D28"/>
    <w:rsid w:val="0065159E"/>
    <w:rsid w:val="006539FB"/>
    <w:rsid w:val="0065412C"/>
    <w:rsid w:val="00657B66"/>
    <w:rsid w:val="00664F3F"/>
    <w:rsid w:val="00680316"/>
    <w:rsid w:val="0068114B"/>
    <w:rsid w:val="00694DD4"/>
    <w:rsid w:val="0069565B"/>
    <w:rsid w:val="006A1E77"/>
    <w:rsid w:val="006A4C34"/>
    <w:rsid w:val="006C51FA"/>
    <w:rsid w:val="006C79D7"/>
    <w:rsid w:val="006D0382"/>
    <w:rsid w:val="006E7529"/>
    <w:rsid w:val="006F50B9"/>
    <w:rsid w:val="006F7AC8"/>
    <w:rsid w:val="00701307"/>
    <w:rsid w:val="0070562C"/>
    <w:rsid w:val="00730A53"/>
    <w:rsid w:val="00730F45"/>
    <w:rsid w:val="00743F57"/>
    <w:rsid w:val="0074470C"/>
    <w:rsid w:val="00753F02"/>
    <w:rsid w:val="00756BAE"/>
    <w:rsid w:val="00765040"/>
    <w:rsid w:val="00765930"/>
    <w:rsid w:val="00766A97"/>
    <w:rsid w:val="00771C8D"/>
    <w:rsid w:val="007821BF"/>
    <w:rsid w:val="00783F08"/>
    <w:rsid w:val="007841C4"/>
    <w:rsid w:val="007A4055"/>
    <w:rsid w:val="007B2DD2"/>
    <w:rsid w:val="007B4421"/>
    <w:rsid w:val="007C1724"/>
    <w:rsid w:val="007C53ED"/>
    <w:rsid w:val="007C6C23"/>
    <w:rsid w:val="007D34D5"/>
    <w:rsid w:val="007D3CCE"/>
    <w:rsid w:val="007D672A"/>
    <w:rsid w:val="007D7A0D"/>
    <w:rsid w:val="007E7439"/>
    <w:rsid w:val="007F2CB9"/>
    <w:rsid w:val="007F7468"/>
    <w:rsid w:val="007F75D6"/>
    <w:rsid w:val="00815682"/>
    <w:rsid w:val="008161E5"/>
    <w:rsid w:val="00816474"/>
    <w:rsid w:val="00825AFD"/>
    <w:rsid w:val="008337AC"/>
    <w:rsid w:val="00837FE7"/>
    <w:rsid w:val="00842E6D"/>
    <w:rsid w:val="00853EB6"/>
    <w:rsid w:val="00854C97"/>
    <w:rsid w:val="00857840"/>
    <w:rsid w:val="00863FAC"/>
    <w:rsid w:val="008673D5"/>
    <w:rsid w:val="008676E0"/>
    <w:rsid w:val="00875BE9"/>
    <w:rsid w:val="008771F2"/>
    <w:rsid w:val="00883265"/>
    <w:rsid w:val="008834B7"/>
    <w:rsid w:val="00885149"/>
    <w:rsid w:val="00885B98"/>
    <w:rsid w:val="0088666B"/>
    <w:rsid w:val="00887B51"/>
    <w:rsid w:val="00897211"/>
    <w:rsid w:val="008A132A"/>
    <w:rsid w:val="008A37A5"/>
    <w:rsid w:val="008B1293"/>
    <w:rsid w:val="008B5256"/>
    <w:rsid w:val="008B679F"/>
    <w:rsid w:val="008B68CA"/>
    <w:rsid w:val="008D50D0"/>
    <w:rsid w:val="008D557A"/>
    <w:rsid w:val="008D5D38"/>
    <w:rsid w:val="008D66A3"/>
    <w:rsid w:val="008E22E0"/>
    <w:rsid w:val="008E440F"/>
    <w:rsid w:val="008F22C3"/>
    <w:rsid w:val="008F4E90"/>
    <w:rsid w:val="008F51A7"/>
    <w:rsid w:val="008F6173"/>
    <w:rsid w:val="009023EF"/>
    <w:rsid w:val="009025FC"/>
    <w:rsid w:val="00903362"/>
    <w:rsid w:val="00905220"/>
    <w:rsid w:val="009060E0"/>
    <w:rsid w:val="00907BFA"/>
    <w:rsid w:val="009104A9"/>
    <w:rsid w:val="00924030"/>
    <w:rsid w:val="0093536E"/>
    <w:rsid w:val="00943DCF"/>
    <w:rsid w:val="00944513"/>
    <w:rsid w:val="00945376"/>
    <w:rsid w:val="00945FE9"/>
    <w:rsid w:val="00950270"/>
    <w:rsid w:val="00954012"/>
    <w:rsid w:val="00962BE6"/>
    <w:rsid w:val="00963DDD"/>
    <w:rsid w:val="009762AD"/>
    <w:rsid w:val="00976EF4"/>
    <w:rsid w:val="00980EF9"/>
    <w:rsid w:val="00982049"/>
    <w:rsid w:val="009924A3"/>
    <w:rsid w:val="009944CA"/>
    <w:rsid w:val="009965A2"/>
    <w:rsid w:val="009A4313"/>
    <w:rsid w:val="009B1B11"/>
    <w:rsid w:val="009B656C"/>
    <w:rsid w:val="009B6AB7"/>
    <w:rsid w:val="009B788E"/>
    <w:rsid w:val="009D4618"/>
    <w:rsid w:val="009E2A4D"/>
    <w:rsid w:val="009E4E2B"/>
    <w:rsid w:val="009F435A"/>
    <w:rsid w:val="00A034C7"/>
    <w:rsid w:val="00A10E71"/>
    <w:rsid w:val="00A243D9"/>
    <w:rsid w:val="00A321CB"/>
    <w:rsid w:val="00A5708B"/>
    <w:rsid w:val="00A61FD5"/>
    <w:rsid w:val="00A633A8"/>
    <w:rsid w:val="00A637E8"/>
    <w:rsid w:val="00A71032"/>
    <w:rsid w:val="00A80468"/>
    <w:rsid w:val="00A84133"/>
    <w:rsid w:val="00A90212"/>
    <w:rsid w:val="00A929BA"/>
    <w:rsid w:val="00A92E34"/>
    <w:rsid w:val="00A93C23"/>
    <w:rsid w:val="00AC00E1"/>
    <w:rsid w:val="00AC2025"/>
    <w:rsid w:val="00AC7A84"/>
    <w:rsid w:val="00AD1B16"/>
    <w:rsid w:val="00AD5D58"/>
    <w:rsid w:val="00AD5ECA"/>
    <w:rsid w:val="00AE0FF1"/>
    <w:rsid w:val="00AE2326"/>
    <w:rsid w:val="00AF7FC5"/>
    <w:rsid w:val="00B0290B"/>
    <w:rsid w:val="00B02C57"/>
    <w:rsid w:val="00B21B53"/>
    <w:rsid w:val="00B25858"/>
    <w:rsid w:val="00B30AE7"/>
    <w:rsid w:val="00B549C5"/>
    <w:rsid w:val="00B562E3"/>
    <w:rsid w:val="00B64D9E"/>
    <w:rsid w:val="00B66422"/>
    <w:rsid w:val="00B8749A"/>
    <w:rsid w:val="00BA6D13"/>
    <w:rsid w:val="00BB04F3"/>
    <w:rsid w:val="00BB0D42"/>
    <w:rsid w:val="00BB2D2A"/>
    <w:rsid w:val="00BC0A18"/>
    <w:rsid w:val="00BC259B"/>
    <w:rsid w:val="00BC288F"/>
    <w:rsid w:val="00BC3EFB"/>
    <w:rsid w:val="00BC426B"/>
    <w:rsid w:val="00BD5522"/>
    <w:rsid w:val="00BE31F6"/>
    <w:rsid w:val="00BE5024"/>
    <w:rsid w:val="00BE710D"/>
    <w:rsid w:val="00BF111F"/>
    <w:rsid w:val="00BF2CB8"/>
    <w:rsid w:val="00C032D1"/>
    <w:rsid w:val="00C057A5"/>
    <w:rsid w:val="00C13753"/>
    <w:rsid w:val="00C138F1"/>
    <w:rsid w:val="00C23AC4"/>
    <w:rsid w:val="00C23E3D"/>
    <w:rsid w:val="00C27E78"/>
    <w:rsid w:val="00C30737"/>
    <w:rsid w:val="00C32536"/>
    <w:rsid w:val="00C35413"/>
    <w:rsid w:val="00C355D9"/>
    <w:rsid w:val="00C35D6D"/>
    <w:rsid w:val="00C438C7"/>
    <w:rsid w:val="00C47EEC"/>
    <w:rsid w:val="00C563F2"/>
    <w:rsid w:val="00C56FF8"/>
    <w:rsid w:val="00C6023F"/>
    <w:rsid w:val="00C6198C"/>
    <w:rsid w:val="00C7178B"/>
    <w:rsid w:val="00C76C2D"/>
    <w:rsid w:val="00C82227"/>
    <w:rsid w:val="00C92583"/>
    <w:rsid w:val="00C953CD"/>
    <w:rsid w:val="00C96B92"/>
    <w:rsid w:val="00C97F50"/>
    <w:rsid w:val="00CA3367"/>
    <w:rsid w:val="00CA666D"/>
    <w:rsid w:val="00CB0FCE"/>
    <w:rsid w:val="00CB1C66"/>
    <w:rsid w:val="00CB340D"/>
    <w:rsid w:val="00CB5E86"/>
    <w:rsid w:val="00CC4E79"/>
    <w:rsid w:val="00CC6F4E"/>
    <w:rsid w:val="00CD1118"/>
    <w:rsid w:val="00CD1F69"/>
    <w:rsid w:val="00CD2D69"/>
    <w:rsid w:val="00CE2CF3"/>
    <w:rsid w:val="00CE40A3"/>
    <w:rsid w:val="00CE50AD"/>
    <w:rsid w:val="00CE7CB3"/>
    <w:rsid w:val="00CF3D41"/>
    <w:rsid w:val="00CF746F"/>
    <w:rsid w:val="00D15FE2"/>
    <w:rsid w:val="00D36B8C"/>
    <w:rsid w:val="00D37F58"/>
    <w:rsid w:val="00D41E35"/>
    <w:rsid w:val="00D42D05"/>
    <w:rsid w:val="00D44CC1"/>
    <w:rsid w:val="00D51239"/>
    <w:rsid w:val="00D62653"/>
    <w:rsid w:val="00D63522"/>
    <w:rsid w:val="00D703AF"/>
    <w:rsid w:val="00D728D3"/>
    <w:rsid w:val="00D76828"/>
    <w:rsid w:val="00D80902"/>
    <w:rsid w:val="00D85DDF"/>
    <w:rsid w:val="00D91BAF"/>
    <w:rsid w:val="00D93BAA"/>
    <w:rsid w:val="00D93C1E"/>
    <w:rsid w:val="00DA59B9"/>
    <w:rsid w:val="00DB3861"/>
    <w:rsid w:val="00DC0B68"/>
    <w:rsid w:val="00DC0CE7"/>
    <w:rsid w:val="00DC1FDC"/>
    <w:rsid w:val="00DE7D4E"/>
    <w:rsid w:val="00DF760F"/>
    <w:rsid w:val="00E218E0"/>
    <w:rsid w:val="00E31907"/>
    <w:rsid w:val="00E32B84"/>
    <w:rsid w:val="00E3678C"/>
    <w:rsid w:val="00E368A6"/>
    <w:rsid w:val="00E41C70"/>
    <w:rsid w:val="00E44E57"/>
    <w:rsid w:val="00E45747"/>
    <w:rsid w:val="00E5345D"/>
    <w:rsid w:val="00E540BA"/>
    <w:rsid w:val="00E54BF0"/>
    <w:rsid w:val="00E639AA"/>
    <w:rsid w:val="00E7182E"/>
    <w:rsid w:val="00E840C1"/>
    <w:rsid w:val="00E856DB"/>
    <w:rsid w:val="00E864DD"/>
    <w:rsid w:val="00E86A6F"/>
    <w:rsid w:val="00EA0CD9"/>
    <w:rsid w:val="00EB0C7D"/>
    <w:rsid w:val="00EC546C"/>
    <w:rsid w:val="00EC7427"/>
    <w:rsid w:val="00ED6833"/>
    <w:rsid w:val="00EE10E4"/>
    <w:rsid w:val="00EE34EA"/>
    <w:rsid w:val="00EE4A19"/>
    <w:rsid w:val="00EF20A0"/>
    <w:rsid w:val="00EF3A3E"/>
    <w:rsid w:val="00F03F01"/>
    <w:rsid w:val="00F06161"/>
    <w:rsid w:val="00F16EEF"/>
    <w:rsid w:val="00F30900"/>
    <w:rsid w:val="00F35DEB"/>
    <w:rsid w:val="00F40456"/>
    <w:rsid w:val="00F404E2"/>
    <w:rsid w:val="00F418C4"/>
    <w:rsid w:val="00F54DD8"/>
    <w:rsid w:val="00F56CC8"/>
    <w:rsid w:val="00F56EE8"/>
    <w:rsid w:val="00F57E98"/>
    <w:rsid w:val="00F600CF"/>
    <w:rsid w:val="00F65D12"/>
    <w:rsid w:val="00F767DB"/>
    <w:rsid w:val="00F77413"/>
    <w:rsid w:val="00F84894"/>
    <w:rsid w:val="00F84AC0"/>
    <w:rsid w:val="00F85009"/>
    <w:rsid w:val="00F86FD0"/>
    <w:rsid w:val="00F95C55"/>
    <w:rsid w:val="00F972F7"/>
    <w:rsid w:val="00FA1114"/>
    <w:rsid w:val="00FA4FDA"/>
    <w:rsid w:val="00FA5DDF"/>
    <w:rsid w:val="00FB0645"/>
    <w:rsid w:val="00FB2024"/>
    <w:rsid w:val="00FB2FC2"/>
    <w:rsid w:val="00FB4639"/>
    <w:rsid w:val="00FC5F59"/>
    <w:rsid w:val="00FC6BED"/>
    <w:rsid w:val="00FD137C"/>
    <w:rsid w:val="00FD76A2"/>
    <w:rsid w:val="00FE0E6E"/>
    <w:rsid w:val="00FF3947"/>
    <w:rsid w:val="00FF4C1F"/>
    <w:rsid w:val="00FF667D"/>
    <w:rsid w:val="00FF6A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741E4A-AF1B-4968-9210-863DC47B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66B"/>
  </w:style>
  <w:style w:type="paragraph" w:styleId="Heading1">
    <w:name w:val="heading 1"/>
    <w:basedOn w:val="Normal"/>
    <w:next w:val="Normal"/>
    <w:link w:val="Heading1Char"/>
    <w:uiPriority w:val="9"/>
    <w:qFormat/>
    <w:rsid w:val="00D93C1E"/>
    <w:pPr>
      <w:spacing w:after="120" w:line="240" w:lineRule="auto"/>
      <w:jc w:val="both"/>
      <w:outlineLvl w:val="0"/>
    </w:pPr>
    <w:rPr>
      <w:rFonts w:ascii="Times New Roman" w:hAnsi="Times New Roman" w:cs="Times New Roman"/>
      <w:b/>
      <w:sz w:val="24"/>
      <w:szCs w:val="24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dtekst">
    <w:name w:val="Brødtekst"/>
    <w:rsid w:val="00D93C1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da-DK" w:eastAsia="en-GB"/>
    </w:rPr>
  </w:style>
  <w:style w:type="paragraph" w:customStyle="1" w:styleId="Tablebody">
    <w:name w:val="Table body"/>
    <w:basedOn w:val="Normal"/>
    <w:link w:val="TablebodyChar"/>
    <w:qFormat/>
    <w:rsid w:val="00D93C1E"/>
    <w:pPr>
      <w:pBdr>
        <w:top w:val="nil"/>
        <w:left w:val="nil"/>
        <w:bottom w:val="nil"/>
        <w:right w:val="nil"/>
        <w:between w:val="nil"/>
        <w:bar w:val="nil"/>
      </w:pBdr>
      <w:spacing w:afterLines="75" w:line="240" w:lineRule="auto"/>
    </w:pPr>
    <w:rPr>
      <w:rFonts w:ascii="Times New Roman" w:eastAsia="Arial Unicode MS" w:hAnsi="Times New Roman" w:cs="Times New Roman"/>
      <w:sz w:val="20"/>
      <w:szCs w:val="20"/>
      <w:bdr w:val="nil"/>
    </w:rPr>
  </w:style>
  <w:style w:type="character" w:customStyle="1" w:styleId="TablebodyChar">
    <w:name w:val="Table body Char"/>
    <w:basedOn w:val="DefaultParagraphFont"/>
    <w:link w:val="Tablebody"/>
    <w:rsid w:val="00D93C1E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ListParagraph">
    <w:name w:val="List Paragraph"/>
    <w:aliases w:val="Premier,Paragraphe de liste1,List Paragraph (numbered (a)),References,Lapis Bulleted List,List Paragraph1,Numbered paragraph,Medium Grid 1 - Accent 21,LIST OF TABLES.,List Paragraph2,List Paragraph-ExecSummary,Paragraphe de liste,Liste 1"/>
    <w:basedOn w:val="Normal"/>
    <w:link w:val="ListParagraphChar"/>
    <w:uiPriority w:val="34"/>
    <w:qFormat/>
    <w:rsid w:val="00D93C1E"/>
    <w:pPr>
      <w:ind w:left="720"/>
      <w:contextualSpacing/>
    </w:pPr>
    <w:rPr>
      <w:lang w:val="en-GB"/>
    </w:rPr>
  </w:style>
  <w:style w:type="character" w:customStyle="1" w:styleId="ListParagraphChar">
    <w:name w:val="List Paragraph Char"/>
    <w:aliases w:val="Premier Char,Paragraphe de liste1 Char,List Paragraph (numbered (a)) Char,References Char,Lapis Bulleted List Char,List Paragraph1 Char,Numbered paragraph Char,Medium Grid 1 - Accent 21 Char,LIST OF TABLES. Char,List Paragraph2 Char"/>
    <w:basedOn w:val="DefaultParagraphFont"/>
    <w:link w:val="ListParagraph"/>
    <w:uiPriority w:val="34"/>
    <w:qFormat/>
    <w:locked/>
    <w:rsid w:val="00D93C1E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93C1E"/>
    <w:rPr>
      <w:rFonts w:ascii="Times New Roman" w:hAnsi="Times New Roman" w:cs="Times New Roman"/>
      <w:b/>
      <w:sz w:val="24"/>
      <w:szCs w:val="24"/>
      <w:u w:val="single"/>
      <w:lang w:val="en-GB"/>
    </w:rPr>
  </w:style>
  <w:style w:type="paragraph" w:customStyle="1" w:styleId="Tablenumber">
    <w:name w:val="Table number"/>
    <w:basedOn w:val="ListParagraph"/>
    <w:link w:val="TablenumberChar"/>
    <w:qFormat/>
    <w:rsid w:val="00D93C1E"/>
    <w:pPr>
      <w:spacing w:afterLines="100"/>
      <w:ind w:left="0"/>
    </w:pPr>
    <w:rPr>
      <w:rFonts w:ascii="Times New Roman" w:hAnsi="Times New Roman" w:cs="Times New Roman"/>
    </w:rPr>
  </w:style>
  <w:style w:type="character" w:customStyle="1" w:styleId="TablenumberChar">
    <w:name w:val="Table number Char"/>
    <w:basedOn w:val="DefaultParagraphFont"/>
    <w:link w:val="Tablenumber"/>
    <w:rsid w:val="00D93C1E"/>
    <w:rPr>
      <w:rFonts w:ascii="Times New Roman" w:hAnsi="Times New Roman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D93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C1E"/>
  </w:style>
  <w:style w:type="paragraph" w:styleId="Footer">
    <w:name w:val="footer"/>
    <w:basedOn w:val="Normal"/>
    <w:link w:val="FooterChar"/>
    <w:uiPriority w:val="99"/>
    <w:unhideWhenUsed/>
    <w:rsid w:val="00D93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C1E"/>
  </w:style>
  <w:style w:type="paragraph" w:customStyle="1" w:styleId="Tablebullet">
    <w:name w:val="Table bullet"/>
    <w:basedOn w:val="Tablebody"/>
    <w:link w:val="TablebulletChar"/>
    <w:qFormat/>
    <w:rsid w:val="00240A2E"/>
    <w:pPr>
      <w:numPr>
        <w:numId w:val="2"/>
      </w:numPr>
      <w:spacing w:afterLines="0"/>
    </w:pPr>
  </w:style>
  <w:style w:type="character" w:customStyle="1" w:styleId="TablebulletChar">
    <w:name w:val="Table bullet Char"/>
    <w:basedOn w:val="TablebodyChar"/>
    <w:link w:val="Tablebullet"/>
    <w:rsid w:val="00240A2E"/>
    <w:rPr>
      <w:rFonts w:ascii="Times New Roman" w:eastAsia="Arial Unicode MS" w:hAnsi="Times New Roman" w:cs="Times New Roman"/>
      <w:sz w:val="20"/>
      <w:szCs w:val="20"/>
      <w:bdr w:val="nil"/>
    </w:rPr>
  </w:style>
  <w:style w:type="table" w:styleId="TableGrid">
    <w:name w:val="Table Grid"/>
    <w:basedOn w:val="TableNormal"/>
    <w:uiPriority w:val="39"/>
    <w:rsid w:val="00924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39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9FB"/>
    <w:rPr>
      <w:rFonts w:ascii="Segoe UI" w:hAnsi="Segoe UI" w:cs="Segoe UI"/>
      <w:sz w:val="18"/>
      <w:szCs w:val="18"/>
    </w:rPr>
  </w:style>
  <w:style w:type="paragraph" w:styleId="FootnoteText">
    <w:name w:val="footnote text"/>
    <w:aliases w:val="f"/>
    <w:basedOn w:val="Normal"/>
    <w:link w:val="FootnoteTextChar"/>
    <w:uiPriority w:val="99"/>
    <w:semiHidden/>
    <w:unhideWhenUsed/>
    <w:rsid w:val="00FC5F59"/>
    <w:pPr>
      <w:spacing w:after="200" w:line="276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aliases w:val="f Char"/>
    <w:basedOn w:val="DefaultParagraphFont"/>
    <w:link w:val="FootnoteText"/>
    <w:uiPriority w:val="99"/>
    <w:semiHidden/>
    <w:rsid w:val="00FC5F59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FC5F5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F4C1F"/>
    <w:rPr>
      <w:color w:val="0563C1" w:themeColor="hyperlink"/>
      <w:u w:val="single"/>
    </w:rPr>
  </w:style>
  <w:style w:type="paragraph" w:customStyle="1" w:styleId="Default">
    <w:name w:val="Default"/>
    <w:rsid w:val="00BB0D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C953CD"/>
  </w:style>
  <w:style w:type="character" w:styleId="Strong">
    <w:name w:val="Strong"/>
    <w:basedOn w:val="DefaultParagraphFont"/>
    <w:uiPriority w:val="22"/>
    <w:qFormat/>
    <w:rsid w:val="00EC74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7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C7427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6138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8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8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8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8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1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3656</Words>
  <Characters>20841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Food Programme</Company>
  <LinksUpToDate>false</LinksUpToDate>
  <CharactersWithSpaces>24449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MOLOO Fizza</dc:creator>
  <cp:lastModifiedBy>Tiziana ZOCCHEDDU</cp:lastModifiedBy>
  <cp:revision>2</cp:revision>
  <cp:lastPrinted>2017-02-10T07:46:00Z</cp:lastPrinted>
  <dcterms:created xsi:type="dcterms:W3CDTF">2017-04-13T13:30:00Z</dcterms:created>
  <dcterms:modified xsi:type="dcterms:W3CDTF">2017-04-13T13:30:00Z</dcterms:modified>
</cp:coreProperties>
</file>